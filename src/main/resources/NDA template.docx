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E73AA" w14:textId="0322EB6D" w:rsidR="00BE54FB" w:rsidRPr="00C6440C" w:rsidDel="00CA7D90" w:rsidRDefault="00011A2B" w:rsidP="00BE54FB">
      <w:pPr>
        <w:spacing w:after="0" w:line="240" w:lineRule="auto"/>
        <w:jc w:val="center"/>
        <w:rPr>
          <w:del w:id="0" w:author="Dilnaza Maratova" w:date="2025-06-16T15:12:00Z" w16du:dateUtc="2025-06-16T10:12:00Z"/>
          <w:rFonts w:ascii="Times New Roman" w:hAnsi="Times New Roman" w:cs="Times New Roman"/>
          <w:b/>
          <w:sz w:val="24"/>
          <w:szCs w:val="24"/>
        </w:rPr>
      </w:pPr>
      <w:del w:id="1" w:author="Dilnaza Maratova" w:date="2025-06-16T15:12:00Z" w16du:dateUtc="2025-06-16T10:12:00Z">
        <w:r w:rsidRPr="00CB43DB" w:rsidDel="00CA7D90">
          <w:rPr>
            <w:rFonts w:ascii="Times New Roman" w:hAnsi="Times New Roman" w:cs="Times New Roman"/>
            <w:b/>
            <w:sz w:val="24"/>
            <w:szCs w:val="24"/>
          </w:rPr>
          <w:delText>Д</w:delText>
        </w:r>
        <w:r w:rsidR="00CB43DB" w:rsidDel="00CA7D90">
          <w:rPr>
            <w:rFonts w:ascii="Times New Roman" w:hAnsi="Times New Roman" w:cs="Times New Roman"/>
            <w:b/>
            <w:sz w:val="24"/>
            <w:szCs w:val="24"/>
          </w:rPr>
          <w:delText xml:space="preserve">оговор </w:delText>
        </w:r>
        <w:r w:rsidRPr="00CB43DB" w:rsidDel="00CA7D90">
          <w:rPr>
            <w:rFonts w:ascii="Times New Roman" w:hAnsi="Times New Roman" w:cs="Times New Roman"/>
            <w:b/>
            <w:sz w:val="24"/>
            <w:szCs w:val="24"/>
          </w:rPr>
          <w:delText>возмездного оказания услуг №</w:delText>
        </w:r>
        <w:r w:rsidR="0093140D" w:rsidRPr="00AD6C7D" w:rsidDel="00CA7D90">
          <w:rPr>
            <w:rFonts w:ascii="Times New Roman" w:hAnsi="Times New Roman" w:cs="Times New Roman"/>
            <w:sz w:val="24"/>
            <w:szCs w:val="24"/>
          </w:rPr>
          <w:delText xml:space="preserve"> </w:delText>
        </w:r>
        <w:r w:rsidR="00BE54FB" w:rsidRPr="00C6440C" w:rsidDel="00CA7D90">
          <w:rPr>
            <w:rFonts w:ascii="Times New Roman" w:hAnsi="Times New Roman" w:cs="Times New Roman"/>
            <w:b/>
            <w:sz w:val="24"/>
            <w:szCs w:val="24"/>
          </w:rPr>
          <w:delText>IFSL/</w:delText>
        </w:r>
        <w:r w:rsidR="006518E9" w:rsidDel="00CA7D90">
          <w:rPr>
            <w:rFonts w:ascii="Times New Roman" w:hAnsi="Times New Roman" w:cs="Times New Roman"/>
            <w:b/>
            <w:sz w:val="24"/>
            <w:szCs w:val="24"/>
            <w:lang w:val="en-US"/>
          </w:rPr>
          <w:delText>MDR</w:delText>
        </w:r>
        <w:r w:rsidR="00BE54FB" w:rsidRPr="00C6440C" w:rsidDel="00CA7D90">
          <w:rPr>
            <w:rFonts w:ascii="Times New Roman" w:hAnsi="Times New Roman" w:cs="Times New Roman"/>
            <w:b/>
            <w:sz w:val="24"/>
            <w:szCs w:val="24"/>
          </w:rPr>
          <w:delText>-0</w:delText>
        </w:r>
        <w:r w:rsidR="00BE54FB" w:rsidRPr="00AD6C7D" w:rsidDel="00CA7D90">
          <w:rPr>
            <w:rFonts w:ascii="Times New Roman" w:hAnsi="Times New Roman" w:cs="Times New Roman"/>
            <w:b/>
            <w:sz w:val="24"/>
            <w:szCs w:val="24"/>
          </w:rPr>
          <w:delText>2</w:delText>
        </w:r>
        <w:r w:rsidR="00BE54FB" w:rsidRPr="00C6440C" w:rsidDel="00CA7D90">
          <w:rPr>
            <w:rFonts w:ascii="Times New Roman" w:hAnsi="Times New Roman" w:cs="Times New Roman"/>
            <w:b/>
            <w:sz w:val="24"/>
            <w:szCs w:val="24"/>
          </w:rPr>
          <w:delText>0</w:delText>
        </w:r>
        <w:r w:rsidR="00BE54FB" w:rsidRPr="00AD6C7D" w:rsidDel="00CA7D90">
          <w:rPr>
            <w:rFonts w:ascii="Times New Roman" w:hAnsi="Times New Roman" w:cs="Times New Roman"/>
            <w:b/>
            <w:sz w:val="24"/>
            <w:szCs w:val="24"/>
          </w:rPr>
          <w:delText>5</w:delText>
        </w:r>
        <w:r w:rsidR="00BE54FB" w:rsidRPr="00C6440C" w:rsidDel="00CA7D90">
          <w:rPr>
            <w:rFonts w:ascii="Times New Roman" w:hAnsi="Times New Roman" w:cs="Times New Roman"/>
            <w:b/>
            <w:sz w:val="24"/>
            <w:szCs w:val="24"/>
          </w:rPr>
          <w:delText>2025</w:delText>
        </w:r>
      </w:del>
    </w:p>
    <w:p w14:paraId="19FED699" w14:textId="6DAE594F" w:rsidR="00011A2B" w:rsidRPr="00CB43DB" w:rsidDel="00CA7D90" w:rsidRDefault="00011A2B" w:rsidP="008142B9">
      <w:pPr>
        <w:spacing w:after="0"/>
        <w:jc w:val="center"/>
        <w:rPr>
          <w:del w:id="2" w:author="Dilnaza Maratova" w:date="2025-06-16T15:12:00Z" w16du:dateUtc="2025-06-16T10:12:00Z"/>
          <w:rFonts w:ascii="Times New Roman" w:hAnsi="Times New Roman" w:cs="Times New Roman"/>
          <w:b/>
          <w:sz w:val="24"/>
          <w:szCs w:val="24"/>
        </w:rPr>
      </w:pPr>
    </w:p>
    <w:p w14:paraId="607B5C35" w14:textId="54A52C0E" w:rsidR="00011A2B" w:rsidRPr="005F2234" w:rsidDel="00CA7D90" w:rsidRDefault="00011A2B" w:rsidP="00AD6C7D">
      <w:pPr>
        <w:jc w:val="both"/>
        <w:rPr>
          <w:del w:id="3" w:author="Dilnaza Maratova" w:date="2025-06-16T15:12:00Z" w16du:dateUtc="2025-06-16T10:12:00Z"/>
          <w:rFonts w:ascii="Times New Roman" w:hAnsi="Times New Roman" w:cs="Times New Roman"/>
          <w:sz w:val="24"/>
          <w:szCs w:val="24"/>
        </w:rPr>
      </w:pPr>
    </w:p>
    <w:p w14:paraId="778D5908" w14:textId="245441CA" w:rsidR="00011A2B" w:rsidRPr="00CB43DB" w:rsidDel="00CA7D90" w:rsidRDefault="00011A2B">
      <w:pPr>
        <w:jc w:val="both"/>
        <w:rPr>
          <w:del w:id="4" w:author="Dilnaza Maratova" w:date="2025-06-16T15:12:00Z" w16du:dateUtc="2025-06-16T10:12:00Z"/>
          <w:rFonts w:ascii="Times New Roman" w:hAnsi="Times New Roman" w:cs="Times New Roman"/>
          <w:b/>
          <w:sz w:val="24"/>
          <w:szCs w:val="24"/>
        </w:rPr>
      </w:pPr>
      <w:del w:id="5" w:author="Dilnaza Maratova" w:date="2025-06-16T15:12:00Z" w16du:dateUtc="2025-06-16T10:12:00Z">
        <w:r w:rsidRPr="00CB43DB" w:rsidDel="00CA7D90">
          <w:rPr>
            <w:rFonts w:ascii="Times New Roman" w:hAnsi="Times New Roman" w:cs="Times New Roman"/>
            <w:b/>
            <w:sz w:val="24"/>
            <w:szCs w:val="24"/>
          </w:rPr>
          <w:delText>г.</w:delText>
        </w:r>
        <w:r w:rsidR="00ED415C" w:rsidDel="00CA7D90">
          <w:rPr>
            <w:rFonts w:ascii="Times New Roman" w:hAnsi="Times New Roman" w:cs="Times New Roman"/>
            <w:b/>
            <w:sz w:val="24"/>
            <w:szCs w:val="24"/>
          </w:rPr>
          <w:delText xml:space="preserve"> </w:delText>
        </w:r>
        <w:r w:rsidRPr="00CB43DB" w:rsidDel="00CA7D90">
          <w:rPr>
            <w:rFonts w:ascii="Times New Roman" w:hAnsi="Times New Roman" w:cs="Times New Roman"/>
            <w:b/>
            <w:sz w:val="24"/>
            <w:szCs w:val="24"/>
          </w:rPr>
          <w:delText xml:space="preserve">Алматы               </w:delText>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Pr="00CB43DB" w:rsidDel="00CA7D90">
          <w:rPr>
            <w:rFonts w:ascii="Times New Roman" w:hAnsi="Times New Roman" w:cs="Times New Roman"/>
            <w:b/>
            <w:sz w:val="24"/>
            <w:szCs w:val="24"/>
          </w:rPr>
          <w:tab/>
        </w:r>
        <w:r w:rsidR="00CC3D8F" w:rsidRPr="00CB43DB" w:rsidDel="00CA7D90">
          <w:rPr>
            <w:rFonts w:ascii="Times New Roman" w:hAnsi="Times New Roman" w:cs="Times New Roman"/>
            <w:b/>
            <w:sz w:val="24"/>
            <w:szCs w:val="24"/>
          </w:rPr>
          <w:delText xml:space="preserve">          </w:delText>
        </w:r>
        <w:r w:rsidRPr="00CB43DB" w:rsidDel="00CA7D90">
          <w:rPr>
            <w:rFonts w:ascii="Times New Roman" w:hAnsi="Times New Roman" w:cs="Times New Roman"/>
            <w:b/>
            <w:sz w:val="24"/>
            <w:szCs w:val="24"/>
          </w:rPr>
          <w:delText xml:space="preserve">      «</w:delText>
        </w:r>
        <w:r w:rsidR="00CC3D8F" w:rsidRPr="00CB43DB" w:rsidDel="00CA7D90">
          <w:rPr>
            <w:rFonts w:ascii="Times New Roman" w:hAnsi="Times New Roman" w:cs="Times New Roman"/>
            <w:b/>
            <w:sz w:val="24"/>
            <w:szCs w:val="24"/>
          </w:rPr>
          <w:delText>02</w:delText>
        </w:r>
        <w:r w:rsidRPr="00CB43DB" w:rsidDel="00CA7D90">
          <w:rPr>
            <w:rFonts w:ascii="Times New Roman" w:hAnsi="Times New Roman" w:cs="Times New Roman"/>
            <w:b/>
            <w:sz w:val="24"/>
            <w:szCs w:val="24"/>
          </w:rPr>
          <w:delText>»</w:delText>
        </w:r>
        <w:r w:rsidR="0013283B" w:rsidRPr="00CB43DB" w:rsidDel="00CA7D90">
          <w:rPr>
            <w:rFonts w:ascii="Times New Roman" w:hAnsi="Times New Roman" w:cs="Times New Roman"/>
            <w:b/>
            <w:sz w:val="24"/>
            <w:szCs w:val="24"/>
          </w:rPr>
          <w:delText xml:space="preserve"> </w:delText>
        </w:r>
        <w:r w:rsidR="00CC3D8F" w:rsidRPr="00CB43DB" w:rsidDel="00CA7D90">
          <w:rPr>
            <w:rFonts w:ascii="Times New Roman" w:hAnsi="Times New Roman" w:cs="Times New Roman"/>
            <w:b/>
            <w:sz w:val="24"/>
            <w:szCs w:val="24"/>
          </w:rPr>
          <w:delText>мая</w:delText>
        </w:r>
        <w:r w:rsidR="0013283B" w:rsidRPr="00CB43DB" w:rsidDel="00CA7D90">
          <w:rPr>
            <w:rFonts w:ascii="Times New Roman" w:hAnsi="Times New Roman" w:cs="Times New Roman"/>
            <w:b/>
            <w:sz w:val="24"/>
            <w:szCs w:val="24"/>
          </w:rPr>
          <w:delText xml:space="preserve"> </w:delText>
        </w:r>
        <w:r w:rsidRPr="00CB43DB" w:rsidDel="00CA7D90">
          <w:rPr>
            <w:rFonts w:ascii="Times New Roman" w:hAnsi="Times New Roman" w:cs="Times New Roman"/>
            <w:b/>
            <w:sz w:val="24"/>
            <w:szCs w:val="24"/>
          </w:rPr>
          <w:delText>202</w:delText>
        </w:r>
        <w:r w:rsidR="00B45A00" w:rsidRPr="00CB43DB" w:rsidDel="00CA7D90">
          <w:rPr>
            <w:rFonts w:ascii="Times New Roman" w:hAnsi="Times New Roman" w:cs="Times New Roman"/>
            <w:b/>
            <w:sz w:val="24"/>
            <w:szCs w:val="24"/>
          </w:rPr>
          <w:delText xml:space="preserve">5 </w:delText>
        </w:r>
        <w:r w:rsidRPr="00CB43DB" w:rsidDel="00CA7D90">
          <w:rPr>
            <w:rFonts w:ascii="Times New Roman" w:hAnsi="Times New Roman" w:cs="Times New Roman"/>
            <w:b/>
            <w:sz w:val="24"/>
            <w:szCs w:val="24"/>
          </w:rPr>
          <w:delText>г.</w:delText>
        </w:r>
      </w:del>
    </w:p>
    <w:p w14:paraId="33265968" w14:textId="2DE01619" w:rsidR="00165243" w:rsidRPr="00CB43DB" w:rsidDel="00CA7D90" w:rsidRDefault="00011A2B" w:rsidP="00AD6C7D">
      <w:pPr>
        <w:spacing w:after="0"/>
        <w:ind w:firstLine="709"/>
        <w:contextualSpacing/>
        <w:jc w:val="both"/>
        <w:rPr>
          <w:del w:id="6" w:author="Dilnaza Maratova" w:date="2025-06-16T15:12:00Z" w16du:dateUtc="2025-06-16T10:12:00Z"/>
          <w:rFonts w:ascii="Times New Roman" w:hAnsi="Times New Roman" w:cs="Times New Roman"/>
          <w:sz w:val="24"/>
          <w:szCs w:val="24"/>
        </w:rPr>
      </w:pPr>
      <w:del w:id="7" w:author="Dilnaza Maratova" w:date="2025-06-16T15:12:00Z" w16du:dateUtc="2025-06-16T10:12:00Z">
        <w:r w:rsidRPr="00CB43DB" w:rsidDel="00CA7D90">
          <w:rPr>
            <w:rFonts w:ascii="Times New Roman" w:hAnsi="Times New Roman" w:cs="Times New Roman"/>
            <w:b/>
            <w:sz w:val="24"/>
            <w:szCs w:val="24"/>
          </w:rPr>
          <w:delText>Т</w:delText>
        </w:r>
        <w:r w:rsidR="00CB43DB" w:rsidDel="00CA7D90">
          <w:rPr>
            <w:rFonts w:ascii="Times New Roman" w:hAnsi="Times New Roman" w:cs="Times New Roman"/>
            <w:b/>
            <w:sz w:val="24"/>
            <w:szCs w:val="24"/>
          </w:rPr>
          <w:delText xml:space="preserve">оварищество с ограниченной </w:delText>
        </w:r>
        <w:r w:rsidR="00165243" w:rsidDel="00CA7D90">
          <w:rPr>
            <w:rFonts w:ascii="Times New Roman" w:hAnsi="Times New Roman" w:cs="Times New Roman"/>
            <w:b/>
            <w:sz w:val="24"/>
            <w:szCs w:val="24"/>
          </w:rPr>
          <w:delText>ответственностью</w:delText>
        </w:r>
        <w:r w:rsidRPr="00CB43DB" w:rsidDel="00CA7D90">
          <w:rPr>
            <w:rFonts w:ascii="Times New Roman" w:hAnsi="Times New Roman" w:cs="Times New Roman"/>
            <w:b/>
            <w:sz w:val="24"/>
            <w:szCs w:val="24"/>
          </w:rPr>
          <w:delText xml:space="preserve"> </w:delText>
        </w:r>
        <w:r w:rsidR="00BE54FB" w:rsidRPr="00C6440C" w:rsidDel="00CA7D90">
          <w:rPr>
            <w:rFonts w:ascii="Times New Roman" w:hAnsi="Times New Roman" w:cs="Times New Roman"/>
            <w:b/>
            <w:sz w:val="24"/>
            <w:szCs w:val="24"/>
          </w:rPr>
          <w:delText>«</w:delText>
        </w:r>
        <w:r w:rsidR="00BE54FB" w:rsidRPr="00C6440C" w:rsidDel="00CA7D90">
          <w:rPr>
            <w:rFonts w:ascii="Times New Roman" w:hAnsi="Times New Roman" w:cs="Times New Roman"/>
            <w:b/>
            <w:sz w:val="24"/>
            <w:szCs w:val="24"/>
            <w:lang w:val="en-US"/>
          </w:rPr>
          <w:delText>Innoforce</w:delText>
        </w:r>
        <w:r w:rsidR="00BE54FB" w:rsidRPr="00C6440C" w:rsidDel="00CA7D90">
          <w:rPr>
            <w:rFonts w:ascii="Times New Roman" w:hAnsi="Times New Roman" w:cs="Times New Roman"/>
            <w:b/>
            <w:sz w:val="24"/>
            <w:szCs w:val="24"/>
          </w:rPr>
          <w:delText xml:space="preserve"> </w:delText>
        </w:r>
        <w:r w:rsidR="00BE54FB" w:rsidRPr="00C6440C" w:rsidDel="00CA7D90">
          <w:rPr>
            <w:rFonts w:ascii="Times New Roman" w:hAnsi="Times New Roman" w:cs="Times New Roman"/>
            <w:b/>
            <w:sz w:val="24"/>
            <w:szCs w:val="24"/>
            <w:lang w:val="en-US"/>
          </w:rPr>
          <w:delText>solutions</w:delText>
        </w:r>
        <w:r w:rsidR="00BE54FB" w:rsidRPr="00C6440C" w:rsidDel="00CA7D90">
          <w:rPr>
            <w:rFonts w:ascii="Times New Roman" w:hAnsi="Times New Roman" w:cs="Times New Roman"/>
            <w:b/>
            <w:sz w:val="24"/>
            <w:szCs w:val="24"/>
          </w:rPr>
          <w:delText>»,</w:delText>
        </w:r>
        <w:r w:rsidR="00BE54FB" w:rsidRPr="00C6440C" w:rsidDel="00CA7D90">
          <w:rPr>
            <w:rFonts w:ascii="Times New Roman" w:hAnsi="Times New Roman" w:cs="Times New Roman"/>
            <w:sz w:val="24"/>
            <w:szCs w:val="24"/>
          </w:rPr>
          <w:delText xml:space="preserve"> в лице </w:delText>
        </w:r>
        <w:r w:rsidR="00BE54FB" w:rsidDel="00CA7D90">
          <w:rPr>
            <w:rFonts w:ascii="Times New Roman" w:hAnsi="Times New Roman" w:cs="Times New Roman"/>
            <w:sz w:val="24"/>
            <w:szCs w:val="24"/>
          </w:rPr>
          <w:delText>Д</w:delText>
        </w:r>
        <w:r w:rsidR="00BE54FB" w:rsidRPr="00C6440C" w:rsidDel="00CA7D90">
          <w:rPr>
            <w:rFonts w:ascii="Times New Roman" w:hAnsi="Times New Roman" w:cs="Times New Roman"/>
            <w:sz w:val="24"/>
            <w:szCs w:val="24"/>
          </w:rPr>
          <w:delText xml:space="preserve">иректора </w:delText>
        </w:r>
        <w:r w:rsidR="00BE54FB" w:rsidRPr="00AD6C7D" w:rsidDel="00CA7D90">
          <w:rPr>
            <w:rFonts w:ascii="Times New Roman" w:hAnsi="Times New Roman" w:cs="Times New Roman"/>
            <w:b/>
            <w:bCs/>
            <w:sz w:val="24"/>
            <w:szCs w:val="24"/>
          </w:rPr>
          <w:delText>Тохтар</w:delText>
        </w:r>
        <w:r w:rsidR="00BE54FB" w:rsidRPr="00AD6C7D" w:rsidDel="00CA7D90">
          <w:rPr>
            <w:rFonts w:ascii="Times New Roman" w:hAnsi="Times New Roman" w:cs="Times New Roman"/>
            <w:b/>
            <w:bCs/>
            <w:sz w:val="24"/>
            <w:szCs w:val="24"/>
            <w:lang w:val="kk-KZ"/>
          </w:rPr>
          <w:delText>ұ</w:delText>
        </w:r>
        <w:r w:rsidR="00BE54FB" w:rsidRPr="00AD6C7D" w:rsidDel="00CA7D90">
          <w:rPr>
            <w:rFonts w:ascii="Times New Roman" w:hAnsi="Times New Roman" w:cs="Times New Roman"/>
            <w:b/>
            <w:bCs/>
            <w:sz w:val="24"/>
            <w:szCs w:val="24"/>
          </w:rPr>
          <w:delText>лы Айдоса</w:delText>
        </w:r>
        <w:r w:rsidR="00BE54FB" w:rsidRPr="00C6440C" w:rsidDel="00CA7D90">
          <w:rPr>
            <w:rFonts w:ascii="Times New Roman" w:hAnsi="Times New Roman" w:cs="Times New Roman"/>
            <w:sz w:val="24"/>
            <w:szCs w:val="24"/>
          </w:rPr>
          <w:delText xml:space="preserve">, действующего на основании Устава, </w:delText>
        </w:r>
        <w:r w:rsidR="00BE54FB" w:rsidRPr="005979D3" w:rsidDel="00CA7D90">
          <w:rPr>
            <w:rFonts w:ascii="Times New Roman" w:hAnsi="Times New Roman" w:cs="Times New Roman"/>
            <w:sz w:val="24"/>
            <w:szCs w:val="24"/>
          </w:rPr>
          <w:delText xml:space="preserve">именуемое в дальнейшем </w:delText>
        </w:r>
        <w:r w:rsidR="00BE54FB" w:rsidRPr="005979D3" w:rsidDel="00CA7D90">
          <w:rPr>
            <w:rFonts w:ascii="Times New Roman" w:hAnsi="Times New Roman" w:cs="Times New Roman"/>
            <w:b/>
            <w:sz w:val="24"/>
            <w:szCs w:val="24"/>
          </w:rPr>
          <w:delText>«Заказчик»</w:delText>
        </w:r>
        <w:r w:rsidR="00BE54FB" w:rsidRPr="005979D3" w:rsidDel="00CA7D90">
          <w:rPr>
            <w:rFonts w:ascii="Times New Roman" w:hAnsi="Times New Roman" w:cs="Times New Roman"/>
            <w:sz w:val="24"/>
            <w:szCs w:val="24"/>
          </w:rPr>
          <w:delText xml:space="preserve">, </w:delText>
        </w:r>
        <w:r w:rsidR="00BE54FB" w:rsidRPr="00C6440C" w:rsidDel="00CA7D90">
          <w:rPr>
            <w:rFonts w:ascii="Times New Roman" w:hAnsi="Times New Roman" w:cs="Times New Roman"/>
            <w:sz w:val="24"/>
            <w:szCs w:val="24"/>
          </w:rPr>
          <w:delText xml:space="preserve">с одной стороны, </w:delText>
        </w:r>
        <w:r w:rsidR="006518E9" w:rsidDel="00CA7D90">
          <w:rPr>
            <w:rFonts w:ascii="Times New Roman" w:hAnsi="Times New Roman" w:cs="Times New Roman"/>
            <w:b/>
            <w:sz w:val="24"/>
            <w:szCs w:val="24"/>
          </w:rPr>
          <w:delText>Маратова Дильназа Руслан</w:delText>
        </w:r>
        <w:r w:rsidR="006518E9" w:rsidDel="00CA7D90">
          <w:rPr>
            <w:rFonts w:ascii="Times New Roman" w:hAnsi="Times New Roman" w:cs="Times New Roman"/>
            <w:b/>
            <w:sz w:val="24"/>
            <w:szCs w:val="24"/>
            <w:lang w:val="kk-KZ"/>
          </w:rPr>
          <w:delText>қызы</w:delText>
        </w:r>
        <w:r w:rsidRPr="00CB43DB" w:rsidDel="00CA7D90">
          <w:rPr>
            <w:rFonts w:ascii="Times New Roman" w:hAnsi="Times New Roman" w:cs="Times New Roman"/>
            <w:sz w:val="24"/>
            <w:szCs w:val="24"/>
          </w:rPr>
          <w:delText xml:space="preserve">, </w:delText>
        </w:r>
        <w:r w:rsidR="00D070AC" w:rsidRPr="00CB43DB" w:rsidDel="00CA7D90">
          <w:rPr>
            <w:rFonts w:ascii="Times New Roman" w:hAnsi="Times New Roman" w:cs="Times New Roman"/>
            <w:sz w:val="24"/>
            <w:szCs w:val="24"/>
          </w:rPr>
          <w:delText xml:space="preserve">ИИН: </w:delText>
        </w:r>
        <w:r w:rsidR="006518E9" w:rsidDel="00CA7D90">
          <w:rPr>
            <w:rFonts w:ascii="Times New Roman" w:hAnsi="Times New Roman" w:cs="Times New Roman"/>
            <w:sz w:val="24"/>
            <w:szCs w:val="24"/>
            <w:lang w:val="kk-KZ"/>
          </w:rPr>
          <w:delText>030221650716</w:delText>
        </w:r>
        <w:r w:rsidR="00D070AC" w:rsidRPr="00CB43DB" w:rsidDel="00CA7D90">
          <w:rPr>
            <w:rFonts w:ascii="Times New Roman" w:hAnsi="Times New Roman" w:cs="Times New Roman"/>
            <w:sz w:val="24"/>
            <w:szCs w:val="24"/>
          </w:rPr>
          <w:delText>, удостоверение личности №</w:delText>
        </w:r>
        <w:r w:rsidR="006518E9" w:rsidDel="00CA7D90">
          <w:rPr>
            <w:rFonts w:ascii="Times New Roman" w:hAnsi="Times New Roman" w:cs="Times New Roman"/>
            <w:sz w:val="24"/>
            <w:szCs w:val="24"/>
            <w:lang w:val="kk-KZ"/>
          </w:rPr>
          <w:delText>045630670</w:delText>
        </w:r>
        <w:r w:rsidRPr="00CB43DB" w:rsidDel="00CA7D90">
          <w:rPr>
            <w:rFonts w:ascii="Times New Roman" w:hAnsi="Times New Roman" w:cs="Times New Roman"/>
            <w:sz w:val="24"/>
            <w:szCs w:val="24"/>
          </w:rPr>
          <w:delText xml:space="preserve">, выдано </w:delText>
        </w:r>
        <w:r w:rsidR="00D070AC" w:rsidRPr="00CB43DB" w:rsidDel="00CA7D90">
          <w:rPr>
            <w:rFonts w:ascii="Times New Roman" w:hAnsi="Times New Roman" w:cs="Times New Roman"/>
            <w:sz w:val="24"/>
            <w:szCs w:val="24"/>
          </w:rPr>
          <w:delText>МВД РК</w:delText>
        </w:r>
        <w:r w:rsidR="00C97DBF" w:rsidRPr="00CB43DB" w:rsidDel="00CA7D90">
          <w:rPr>
            <w:rFonts w:ascii="Times New Roman" w:hAnsi="Times New Roman" w:cs="Times New Roman"/>
            <w:sz w:val="24"/>
            <w:szCs w:val="24"/>
          </w:rPr>
          <w:delText xml:space="preserve"> </w:delText>
        </w:r>
        <w:r w:rsidRPr="00CB43DB" w:rsidDel="00CA7D90">
          <w:rPr>
            <w:rFonts w:ascii="Times New Roman" w:hAnsi="Times New Roman" w:cs="Times New Roman"/>
            <w:sz w:val="24"/>
            <w:szCs w:val="24"/>
          </w:rPr>
          <w:delText xml:space="preserve"> </w:delText>
        </w:r>
        <w:r w:rsidR="00FE2004" w:rsidRPr="00CB43DB" w:rsidDel="00CA7D90">
          <w:rPr>
            <w:rFonts w:ascii="Times New Roman" w:hAnsi="Times New Roman" w:cs="Times New Roman"/>
            <w:sz w:val="24"/>
            <w:szCs w:val="24"/>
          </w:rPr>
          <w:delText xml:space="preserve">от </w:delText>
        </w:r>
        <w:r w:rsidR="006518E9" w:rsidDel="00CA7D90">
          <w:rPr>
            <w:rFonts w:ascii="Times New Roman" w:hAnsi="Times New Roman" w:cs="Times New Roman"/>
            <w:sz w:val="24"/>
            <w:szCs w:val="24"/>
            <w:lang w:val="kk-KZ"/>
          </w:rPr>
          <w:delText>19</w:delText>
        </w:r>
        <w:r w:rsidR="00C97DBF" w:rsidRPr="00CB43DB" w:rsidDel="00CA7D90">
          <w:rPr>
            <w:rFonts w:ascii="Times New Roman" w:hAnsi="Times New Roman" w:cs="Times New Roman"/>
            <w:sz w:val="24"/>
            <w:szCs w:val="24"/>
          </w:rPr>
          <w:delText>.</w:delText>
        </w:r>
        <w:r w:rsidR="006518E9" w:rsidDel="00CA7D90">
          <w:rPr>
            <w:rFonts w:ascii="Times New Roman" w:hAnsi="Times New Roman" w:cs="Times New Roman"/>
            <w:sz w:val="24"/>
            <w:szCs w:val="24"/>
            <w:lang w:val="kk-KZ"/>
          </w:rPr>
          <w:delText>03</w:delText>
        </w:r>
        <w:r w:rsidR="00C97DBF" w:rsidRPr="00CB43DB" w:rsidDel="00CA7D90">
          <w:rPr>
            <w:rFonts w:ascii="Times New Roman" w:hAnsi="Times New Roman" w:cs="Times New Roman"/>
            <w:sz w:val="24"/>
            <w:szCs w:val="24"/>
          </w:rPr>
          <w:delText>.201</w:delText>
        </w:r>
        <w:r w:rsidR="006518E9" w:rsidDel="00CA7D90">
          <w:rPr>
            <w:rFonts w:ascii="Times New Roman" w:hAnsi="Times New Roman" w:cs="Times New Roman"/>
            <w:sz w:val="24"/>
            <w:szCs w:val="24"/>
            <w:lang w:val="kk-KZ"/>
          </w:rPr>
          <w:delText>9</w:delText>
        </w:r>
        <w:r w:rsidRPr="00CB43DB" w:rsidDel="00CA7D90">
          <w:rPr>
            <w:rFonts w:ascii="Times New Roman" w:hAnsi="Times New Roman" w:cs="Times New Roman"/>
            <w:sz w:val="24"/>
            <w:szCs w:val="24"/>
          </w:rPr>
          <w:delText>г</w:delText>
        </w:r>
        <w:r w:rsidR="00E47EED" w:rsidRPr="00CB43DB" w:rsidDel="00CA7D90">
          <w:rPr>
            <w:rFonts w:ascii="Times New Roman" w:hAnsi="Times New Roman" w:cs="Times New Roman"/>
            <w:sz w:val="24"/>
            <w:szCs w:val="24"/>
          </w:rPr>
          <w:delText>.</w:delText>
        </w:r>
        <w:r w:rsidRPr="00CB43DB" w:rsidDel="00CA7D90">
          <w:rPr>
            <w:rFonts w:ascii="Times New Roman" w:hAnsi="Times New Roman" w:cs="Times New Roman"/>
            <w:sz w:val="24"/>
            <w:szCs w:val="24"/>
          </w:rPr>
          <w:delText>, проживающ</w:delText>
        </w:r>
        <w:r w:rsidR="00CB43DB" w:rsidDel="00CA7D90">
          <w:rPr>
            <w:rFonts w:ascii="Times New Roman" w:hAnsi="Times New Roman" w:cs="Times New Roman"/>
            <w:sz w:val="24"/>
            <w:szCs w:val="24"/>
          </w:rPr>
          <w:delText>ая</w:delText>
        </w:r>
        <w:r w:rsidRPr="00CB43DB" w:rsidDel="00CA7D90">
          <w:rPr>
            <w:rFonts w:ascii="Times New Roman" w:hAnsi="Times New Roman" w:cs="Times New Roman"/>
            <w:sz w:val="24"/>
            <w:szCs w:val="24"/>
          </w:rPr>
          <w:delText xml:space="preserve"> по адресу: </w:delText>
        </w:r>
        <w:r w:rsidR="00DA09F1" w:rsidRPr="00CB43DB" w:rsidDel="00CA7D90">
          <w:rPr>
            <w:rFonts w:ascii="Times New Roman" w:hAnsi="Times New Roman" w:cs="Times New Roman"/>
            <w:sz w:val="24"/>
            <w:szCs w:val="24"/>
          </w:rPr>
          <w:delText>Республика К</w:delText>
        </w:r>
        <w:r w:rsidR="00D070AC" w:rsidRPr="00CB43DB" w:rsidDel="00CA7D90">
          <w:rPr>
            <w:rFonts w:ascii="Times New Roman" w:hAnsi="Times New Roman" w:cs="Times New Roman"/>
            <w:sz w:val="24"/>
            <w:szCs w:val="24"/>
          </w:rPr>
          <w:delText>азахстан,</w:delText>
        </w:r>
        <w:r w:rsidR="00ED415C" w:rsidDel="00CA7D90">
          <w:rPr>
            <w:rFonts w:ascii="Times New Roman" w:hAnsi="Times New Roman" w:cs="Times New Roman"/>
            <w:sz w:val="24"/>
            <w:szCs w:val="24"/>
          </w:rPr>
          <w:delText xml:space="preserve">  </w:delText>
        </w:r>
        <w:r w:rsidR="00D070AC" w:rsidRPr="00CB43DB" w:rsidDel="00CA7D90">
          <w:rPr>
            <w:rFonts w:ascii="Times New Roman" w:hAnsi="Times New Roman" w:cs="Times New Roman"/>
            <w:sz w:val="24"/>
            <w:szCs w:val="24"/>
          </w:rPr>
          <w:delText xml:space="preserve"> г. Астана, ул. </w:delText>
        </w:r>
        <w:r w:rsidR="006518E9" w:rsidDel="00CA7D90">
          <w:rPr>
            <w:rFonts w:ascii="Times New Roman" w:hAnsi="Times New Roman" w:cs="Times New Roman"/>
            <w:sz w:val="24"/>
            <w:szCs w:val="24"/>
            <w:lang w:val="kk-KZ"/>
          </w:rPr>
          <w:delText>Кабанбай батыра</w:delText>
        </w:r>
        <w:r w:rsidR="00D070AC" w:rsidRPr="00CB43DB" w:rsidDel="00CA7D90">
          <w:rPr>
            <w:rFonts w:ascii="Times New Roman" w:hAnsi="Times New Roman" w:cs="Times New Roman"/>
            <w:sz w:val="24"/>
            <w:szCs w:val="24"/>
          </w:rPr>
          <w:delText>, д.</w:delText>
        </w:r>
        <w:r w:rsidR="006518E9" w:rsidDel="00CA7D90">
          <w:rPr>
            <w:rFonts w:ascii="Times New Roman" w:hAnsi="Times New Roman" w:cs="Times New Roman"/>
            <w:sz w:val="24"/>
            <w:szCs w:val="24"/>
            <w:lang w:val="kk-KZ"/>
          </w:rPr>
          <w:delText>59а</w:delText>
        </w:r>
        <w:r w:rsidR="00D070AC" w:rsidRPr="00CB43DB" w:rsidDel="00CA7D90">
          <w:rPr>
            <w:rFonts w:ascii="Times New Roman" w:hAnsi="Times New Roman" w:cs="Times New Roman"/>
            <w:sz w:val="24"/>
            <w:szCs w:val="24"/>
          </w:rPr>
          <w:delText xml:space="preserve">, кв. </w:delText>
        </w:r>
        <w:r w:rsidR="006518E9" w:rsidDel="00CA7D90">
          <w:rPr>
            <w:rFonts w:ascii="Times New Roman" w:hAnsi="Times New Roman" w:cs="Times New Roman"/>
            <w:sz w:val="24"/>
            <w:szCs w:val="24"/>
            <w:lang w:val="kk-KZ"/>
          </w:rPr>
          <w:delText>186</w:delText>
        </w:r>
        <w:r w:rsidR="00DA09F1" w:rsidRPr="00CB43DB" w:rsidDel="00CA7D90">
          <w:rPr>
            <w:rFonts w:ascii="Times New Roman" w:hAnsi="Times New Roman" w:cs="Times New Roman"/>
            <w:sz w:val="24"/>
            <w:szCs w:val="24"/>
          </w:rPr>
          <w:delText xml:space="preserve">,  </w:delText>
        </w:r>
        <w:r w:rsidRPr="00CB43DB" w:rsidDel="00CA7D90">
          <w:rPr>
            <w:rFonts w:ascii="Times New Roman" w:hAnsi="Times New Roman" w:cs="Times New Roman"/>
            <w:sz w:val="24"/>
            <w:szCs w:val="24"/>
          </w:rPr>
          <w:delText>именуем</w:delText>
        </w:r>
        <w:r w:rsidR="00ED415C" w:rsidDel="00CA7D90">
          <w:rPr>
            <w:rFonts w:ascii="Times New Roman" w:hAnsi="Times New Roman" w:cs="Times New Roman"/>
            <w:sz w:val="24"/>
            <w:szCs w:val="24"/>
          </w:rPr>
          <w:delText>ая</w:delText>
        </w:r>
        <w:r w:rsidRPr="00CB43DB" w:rsidDel="00CA7D90">
          <w:rPr>
            <w:rFonts w:ascii="Times New Roman" w:hAnsi="Times New Roman" w:cs="Times New Roman"/>
            <w:sz w:val="24"/>
            <w:szCs w:val="24"/>
          </w:rPr>
          <w:delText xml:space="preserve"> в дальнейшем </w:delText>
        </w:r>
        <w:r w:rsidRPr="00CB43DB" w:rsidDel="00CA7D90">
          <w:rPr>
            <w:rFonts w:ascii="Times New Roman" w:hAnsi="Times New Roman" w:cs="Times New Roman"/>
            <w:b/>
            <w:sz w:val="24"/>
            <w:szCs w:val="24"/>
          </w:rPr>
          <w:delText>«Исполнитель»</w:delText>
        </w:r>
        <w:r w:rsidRPr="00CB43DB" w:rsidDel="00CA7D90">
          <w:rPr>
            <w:rFonts w:ascii="Times New Roman" w:hAnsi="Times New Roman" w:cs="Times New Roman"/>
            <w:sz w:val="24"/>
            <w:szCs w:val="24"/>
          </w:rPr>
          <w:delText>, с другой стороны, совместно именуемые «Стороны»,</w:delText>
        </w:r>
        <w:r w:rsidR="00FE2004" w:rsidRPr="00CB43DB" w:rsidDel="00CA7D90">
          <w:rPr>
            <w:rFonts w:ascii="Times New Roman" w:hAnsi="Times New Roman" w:cs="Times New Roman"/>
            <w:sz w:val="24"/>
            <w:szCs w:val="24"/>
          </w:rPr>
          <w:delText xml:space="preserve"> а по отдельности «Сторона»</w:delText>
        </w:r>
        <w:r w:rsidR="00CB43DB" w:rsidDel="00CA7D90">
          <w:rPr>
            <w:rFonts w:ascii="Times New Roman" w:hAnsi="Times New Roman" w:cs="Times New Roman"/>
            <w:sz w:val="24"/>
            <w:szCs w:val="24"/>
          </w:rPr>
          <w:delText xml:space="preserve"> или как указано выше</w:delText>
        </w:r>
        <w:r w:rsidR="00FE2004" w:rsidRPr="00CB43DB" w:rsidDel="00CA7D90">
          <w:rPr>
            <w:rFonts w:ascii="Times New Roman" w:hAnsi="Times New Roman" w:cs="Times New Roman"/>
            <w:sz w:val="24"/>
            <w:szCs w:val="24"/>
          </w:rPr>
          <w:delText>,</w:delText>
        </w:r>
        <w:r w:rsidRPr="00CB43DB" w:rsidDel="00CA7D90">
          <w:rPr>
            <w:rFonts w:ascii="Times New Roman" w:hAnsi="Times New Roman" w:cs="Times New Roman"/>
            <w:sz w:val="24"/>
            <w:szCs w:val="24"/>
          </w:rPr>
          <w:delText xml:space="preserve"> заключили настоящий </w:delText>
        </w:r>
        <w:r w:rsid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 xml:space="preserve">оговор возмездного оказания услуг </w:delText>
        </w:r>
        <w:r w:rsidR="00C97DBF" w:rsidRPr="00AD6C7D" w:rsidDel="00CA7D90">
          <w:rPr>
            <w:rFonts w:ascii="Times New Roman" w:hAnsi="Times New Roman" w:cs="Times New Roman"/>
            <w:sz w:val="24"/>
            <w:szCs w:val="24"/>
          </w:rPr>
          <w:delText xml:space="preserve">№ </w:delText>
        </w:r>
        <w:r w:rsidR="005F2234" w:rsidRPr="00C6440C" w:rsidDel="00CA7D90">
          <w:rPr>
            <w:rFonts w:ascii="Times New Roman" w:hAnsi="Times New Roman" w:cs="Times New Roman"/>
            <w:b/>
            <w:sz w:val="24"/>
            <w:szCs w:val="24"/>
          </w:rPr>
          <w:delText>IFSL/</w:delText>
        </w:r>
        <w:r w:rsidR="006518E9" w:rsidDel="00CA7D90">
          <w:rPr>
            <w:rFonts w:ascii="Times New Roman" w:hAnsi="Times New Roman" w:cs="Times New Roman"/>
            <w:b/>
            <w:sz w:val="24"/>
            <w:szCs w:val="24"/>
            <w:lang w:val="en-US"/>
          </w:rPr>
          <w:delText>MDR</w:delText>
        </w:r>
        <w:r w:rsidR="006518E9" w:rsidRPr="00C6440C" w:rsidDel="00CA7D90">
          <w:rPr>
            <w:rFonts w:ascii="Times New Roman" w:hAnsi="Times New Roman" w:cs="Times New Roman"/>
            <w:b/>
            <w:sz w:val="24"/>
            <w:szCs w:val="24"/>
          </w:rPr>
          <w:delText>-0</w:delText>
        </w:r>
        <w:r w:rsidR="006518E9" w:rsidRPr="00C826E7" w:rsidDel="00CA7D90">
          <w:rPr>
            <w:rFonts w:ascii="Times New Roman" w:hAnsi="Times New Roman" w:cs="Times New Roman"/>
            <w:b/>
            <w:sz w:val="24"/>
            <w:szCs w:val="24"/>
          </w:rPr>
          <w:delText>2</w:delText>
        </w:r>
        <w:r w:rsidR="006518E9" w:rsidRPr="00C6440C" w:rsidDel="00CA7D90">
          <w:rPr>
            <w:rFonts w:ascii="Times New Roman" w:hAnsi="Times New Roman" w:cs="Times New Roman"/>
            <w:b/>
            <w:sz w:val="24"/>
            <w:szCs w:val="24"/>
          </w:rPr>
          <w:delText>0</w:delText>
        </w:r>
        <w:r w:rsidR="006518E9" w:rsidRPr="00C826E7" w:rsidDel="00CA7D90">
          <w:rPr>
            <w:rFonts w:ascii="Times New Roman" w:hAnsi="Times New Roman" w:cs="Times New Roman"/>
            <w:b/>
            <w:sz w:val="24"/>
            <w:szCs w:val="24"/>
          </w:rPr>
          <w:delText>5</w:delText>
        </w:r>
        <w:r w:rsidR="006518E9" w:rsidRPr="00C6440C" w:rsidDel="00CA7D90">
          <w:rPr>
            <w:rFonts w:ascii="Times New Roman" w:hAnsi="Times New Roman" w:cs="Times New Roman"/>
            <w:b/>
            <w:sz w:val="24"/>
            <w:szCs w:val="24"/>
          </w:rPr>
          <w:delText>2025</w:delText>
        </w:r>
        <w:r w:rsidR="006518E9" w:rsidDel="00CA7D90">
          <w:rPr>
            <w:rFonts w:ascii="Times New Roman" w:hAnsi="Times New Roman" w:cs="Times New Roman"/>
            <w:b/>
            <w:sz w:val="24"/>
            <w:szCs w:val="24"/>
            <w:lang w:val="kk-KZ"/>
          </w:rPr>
          <w:delText xml:space="preserve"> </w:delText>
        </w:r>
        <w:r w:rsidR="0013283B" w:rsidRPr="00CB43DB" w:rsidDel="00CA7D90">
          <w:rPr>
            <w:rFonts w:ascii="Times New Roman" w:hAnsi="Times New Roman" w:cs="Times New Roman"/>
            <w:sz w:val="24"/>
            <w:szCs w:val="24"/>
          </w:rPr>
          <w:delText xml:space="preserve">от </w:delText>
        </w:r>
        <w:r w:rsidR="0093140D" w:rsidRPr="00CB43DB" w:rsidDel="00CA7D90">
          <w:rPr>
            <w:rFonts w:ascii="Times New Roman" w:hAnsi="Times New Roman" w:cs="Times New Roman"/>
            <w:sz w:val="24"/>
            <w:szCs w:val="24"/>
          </w:rPr>
          <w:delText>«</w:delText>
        </w:r>
        <w:r w:rsidR="00D070AC" w:rsidRPr="00CB43DB" w:rsidDel="00CA7D90">
          <w:rPr>
            <w:rFonts w:ascii="Times New Roman" w:hAnsi="Times New Roman" w:cs="Times New Roman"/>
            <w:sz w:val="24"/>
            <w:szCs w:val="24"/>
          </w:rPr>
          <w:delText>02</w:delText>
        </w:r>
        <w:r w:rsidR="0093140D" w:rsidRPr="00CB43DB" w:rsidDel="00CA7D90">
          <w:rPr>
            <w:rFonts w:ascii="Times New Roman" w:hAnsi="Times New Roman" w:cs="Times New Roman"/>
            <w:sz w:val="24"/>
            <w:szCs w:val="24"/>
          </w:rPr>
          <w:delText>»</w:delText>
        </w:r>
        <w:r w:rsidR="0013283B" w:rsidRPr="00CB43DB" w:rsidDel="00CA7D90">
          <w:rPr>
            <w:rFonts w:ascii="Times New Roman" w:hAnsi="Times New Roman" w:cs="Times New Roman"/>
            <w:sz w:val="24"/>
            <w:szCs w:val="24"/>
          </w:rPr>
          <w:delText xml:space="preserve"> </w:delText>
        </w:r>
        <w:r w:rsidR="00D070AC" w:rsidRPr="00CB43DB" w:rsidDel="00CA7D90">
          <w:rPr>
            <w:rFonts w:ascii="Times New Roman" w:hAnsi="Times New Roman" w:cs="Times New Roman"/>
            <w:sz w:val="24"/>
            <w:szCs w:val="24"/>
            <w:lang w:val="kk-KZ"/>
          </w:rPr>
          <w:delText>м</w:delText>
        </w:r>
        <w:r w:rsidR="00C97DBF" w:rsidRPr="00CB43DB" w:rsidDel="00CA7D90">
          <w:rPr>
            <w:rFonts w:ascii="Times New Roman" w:hAnsi="Times New Roman" w:cs="Times New Roman"/>
            <w:sz w:val="24"/>
            <w:szCs w:val="24"/>
          </w:rPr>
          <w:delText>а</w:delText>
        </w:r>
        <w:r w:rsidR="00D070AC" w:rsidRPr="00CB43DB" w:rsidDel="00CA7D90">
          <w:rPr>
            <w:rFonts w:ascii="Times New Roman" w:hAnsi="Times New Roman" w:cs="Times New Roman"/>
            <w:sz w:val="24"/>
            <w:szCs w:val="24"/>
            <w:lang w:val="kk-KZ"/>
          </w:rPr>
          <w:delText>я</w:delText>
        </w:r>
        <w:r w:rsidR="0013283B" w:rsidRPr="00CB43DB" w:rsidDel="00CA7D90">
          <w:rPr>
            <w:rFonts w:ascii="Times New Roman" w:hAnsi="Times New Roman" w:cs="Times New Roman"/>
            <w:sz w:val="24"/>
            <w:szCs w:val="24"/>
          </w:rPr>
          <w:delText xml:space="preserve"> 202</w:delText>
        </w:r>
        <w:r w:rsidR="00B45A00" w:rsidRPr="00CB43DB" w:rsidDel="00CA7D90">
          <w:rPr>
            <w:rFonts w:ascii="Times New Roman" w:hAnsi="Times New Roman" w:cs="Times New Roman"/>
            <w:sz w:val="24"/>
            <w:szCs w:val="24"/>
          </w:rPr>
          <w:delText>5</w:delText>
        </w:r>
        <w:r w:rsidR="0013283B" w:rsidRPr="00CB43DB" w:rsidDel="00CA7D90">
          <w:rPr>
            <w:rFonts w:ascii="Times New Roman" w:hAnsi="Times New Roman" w:cs="Times New Roman"/>
            <w:sz w:val="24"/>
            <w:szCs w:val="24"/>
          </w:rPr>
          <w:delText xml:space="preserve"> года </w:delText>
        </w:r>
        <w:r w:rsidRPr="00CB43DB" w:rsidDel="00CA7D90">
          <w:rPr>
            <w:rFonts w:ascii="Times New Roman" w:hAnsi="Times New Roman" w:cs="Times New Roman"/>
            <w:sz w:val="24"/>
            <w:szCs w:val="24"/>
          </w:rPr>
          <w:delText>(далее – Договор) о нижеследующем</w:delText>
        </w:r>
        <w:r w:rsidR="00FE2004" w:rsidRPr="00CB43DB" w:rsidDel="00CA7D90">
          <w:rPr>
            <w:rFonts w:ascii="Times New Roman" w:hAnsi="Times New Roman" w:cs="Times New Roman"/>
            <w:sz w:val="24"/>
            <w:szCs w:val="24"/>
          </w:rPr>
          <w:delText>:</w:delText>
        </w:r>
      </w:del>
    </w:p>
    <w:p w14:paraId="0E144D34" w14:textId="08BC9247" w:rsidR="00686353" w:rsidRPr="00CB43DB" w:rsidDel="00CA7D90" w:rsidRDefault="00686353" w:rsidP="00AD6C7D">
      <w:pPr>
        <w:spacing w:after="0"/>
        <w:contextualSpacing/>
        <w:jc w:val="both"/>
        <w:rPr>
          <w:del w:id="8" w:author="Dilnaza Maratova" w:date="2025-06-16T15:12:00Z" w16du:dateUtc="2025-06-16T10:12:00Z"/>
          <w:rFonts w:ascii="Times New Roman" w:hAnsi="Times New Roman" w:cs="Times New Roman"/>
          <w:sz w:val="24"/>
          <w:szCs w:val="24"/>
        </w:rPr>
      </w:pPr>
    </w:p>
    <w:p w14:paraId="5DCEDACB" w14:textId="6E59A2F2" w:rsidR="00011A2B" w:rsidRPr="00CB43DB" w:rsidDel="00CA7D90" w:rsidRDefault="00735147" w:rsidP="00AD6C7D">
      <w:pPr>
        <w:pStyle w:val="a3"/>
        <w:numPr>
          <w:ilvl w:val="0"/>
          <w:numId w:val="1"/>
        </w:numPr>
        <w:spacing w:after="0" w:line="240" w:lineRule="auto"/>
        <w:ind w:left="0" w:firstLine="0"/>
        <w:jc w:val="center"/>
        <w:rPr>
          <w:del w:id="9" w:author="Dilnaza Maratova" w:date="2025-06-16T15:12:00Z" w16du:dateUtc="2025-06-16T10:12:00Z"/>
          <w:rFonts w:ascii="Times New Roman" w:hAnsi="Times New Roman" w:cs="Times New Roman"/>
          <w:b/>
          <w:sz w:val="24"/>
          <w:szCs w:val="24"/>
        </w:rPr>
      </w:pPr>
      <w:del w:id="10" w:author="Dilnaza Maratova" w:date="2025-06-16T15:12:00Z" w16du:dateUtc="2025-06-16T10:12:00Z">
        <w:r w:rsidRPr="00CB43DB" w:rsidDel="00CA7D90">
          <w:rPr>
            <w:rFonts w:ascii="Times New Roman" w:hAnsi="Times New Roman" w:cs="Times New Roman"/>
            <w:b/>
            <w:sz w:val="24"/>
            <w:szCs w:val="24"/>
          </w:rPr>
          <w:delText>ПРЕДМЕТ ДОГОВОРА</w:delText>
        </w:r>
      </w:del>
    </w:p>
    <w:p w14:paraId="2A3D3723" w14:textId="413A348E" w:rsidR="00AF114B" w:rsidRPr="00CB43DB" w:rsidDel="00CA7D90" w:rsidRDefault="00AF114B" w:rsidP="00AD6C7D">
      <w:pPr>
        <w:pStyle w:val="ad"/>
        <w:spacing w:before="0" w:beforeAutospacing="0" w:after="0" w:afterAutospacing="0"/>
        <w:contextualSpacing/>
        <w:jc w:val="both"/>
        <w:textAlignment w:val="baseline"/>
        <w:rPr>
          <w:del w:id="11" w:author="Dilnaza Maratova" w:date="2025-06-16T15:12:00Z" w16du:dateUtc="2025-06-16T10:12:00Z"/>
          <w:color w:val="000000"/>
        </w:rPr>
      </w:pPr>
      <w:del w:id="12" w:author="Dilnaza Maratova" w:date="2025-06-16T15:12:00Z" w16du:dateUtc="2025-06-16T10:12:00Z">
        <w:r w:rsidRPr="00CB43DB" w:rsidDel="00CA7D90">
          <w:rPr>
            <w:color w:val="000000"/>
          </w:rPr>
          <w:delText>1.</w:delText>
        </w:r>
        <w:r w:rsidR="00686353" w:rsidRPr="00CB43DB" w:rsidDel="00CA7D90">
          <w:rPr>
            <w:color w:val="000000"/>
          </w:rPr>
          <w:delText xml:space="preserve">1. </w:delText>
        </w:r>
        <w:r w:rsidRPr="00CB43DB" w:rsidDel="00CA7D90">
          <w:rPr>
            <w:color w:val="000000"/>
          </w:rPr>
          <w:delText xml:space="preserve">   Заказчик поручает, а Исполнитель обязуется выполнить работы </w:delText>
        </w:r>
        <w:r w:rsidR="002D34DA" w:rsidRPr="00CB43DB" w:rsidDel="00CA7D90">
          <w:rPr>
            <w:color w:val="000000"/>
          </w:rPr>
          <w:delText xml:space="preserve">в три этапа </w:delText>
        </w:r>
        <w:r w:rsidRPr="00CB43DB" w:rsidDel="00CA7D90">
          <w:rPr>
            <w:color w:val="000000"/>
          </w:rPr>
          <w:delText>по сбору, обработке и анализу данных о текущем состоянии маршрутной сети общественного транспорта в рамках проекта</w:delText>
        </w:r>
        <w:r w:rsidR="00CB43DB" w:rsidDel="00CA7D90">
          <w:rPr>
            <w:color w:val="000000"/>
          </w:rPr>
          <w:delText xml:space="preserve"> «</w:delText>
        </w:r>
        <w:r w:rsidRPr="00CB43DB" w:rsidDel="00CA7D90">
          <w:rPr>
            <w:color w:val="000000"/>
          </w:rPr>
          <w:delText>Разработка рекомендаций по оптимизации маршрутных сетей в г.Шымкент</w:delText>
        </w:r>
        <w:r w:rsidR="00CB43DB" w:rsidDel="00CA7D90">
          <w:rPr>
            <w:color w:val="000000"/>
          </w:rPr>
          <w:delText>»</w:delText>
        </w:r>
        <w:r w:rsidR="00CC3D8F" w:rsidRPr="00CB43DB" w:rsidDel="00CA7D90">
          <w:rPr>
            <w:color w:val="000000"/>
          </w:rPr>
          <w:delText>,</w:delText>
        </w:r>
        <w:r w:rsidR="00CC3D8F" w:rsidRPr="00CB43DB" w:rsidDel="00CA7D90">
          <w:delText xml:space="preserve"> </w:delText>
        </w:r>
        <w:r w:rsidR="00CB43DB" w:rsidDel="00CA7D90">
          <w:delText xml:space="preserve">в </w:delText>
        </w:r>
        <w:r w:rsidR="00CC3D8F" w:rsidRPr="00CB43DB" w:rsidDel="00CA7D90">
          <w:rPr>
            <w:color w:val="000000"/>
          </w:rPr>
          <w:delText xml:space="preserve">соответствии с условиями настоящего </w:delText>
        </w:r>
        <w:r w:rsidR="00CB43DB" w:rsidDel="00CA7D90">
          <w:rPr>
            <w:color w:val="000000"/>
          </w:rPr>
          <w:delText>Д</w:delText>
        </w:r>
        <w:r w:rsidR="00CC3D8F" w:rsidRPr="00CB43DB" w:rsidDel="00CA7D90">
          <w:rPr>
            <w:color w:val="000000"/>
          </w:rPr>
          <w:delText>оговора:</w:delText>
        </w:r>
        <w:r w:rsidRPr="00CB43DB" w:rsidDel="00CA7D90">
          <w:rPr>
            <w:color w:val="000000"/>
          </w:rPr>
          <w:delText xml:space="preserve"> </w:delText>
        </w:r>
      </w:del>
    </w:p>
    <w:p w14:paraId="1C5FF3BC" w14:textId="6C4808F4" w:rsidR="00AF114B" w:rsidRPr="00CB43DB" w:rsidDel="00CA7D90" w:rsidRDefault="00D070AC" w:rsidP="00AD6C7D">
      <w:pPr>
        <w:pStyle w:val="ad"/>
        <w:spacing w:before="0" w:beforeAutospacing="0" w:after="0" w:afterAutospacing="0"/>
        <w:jc w:val="both"/>
        <w:textAlignment w:val="baseline"/>
        <w:rPr>
          <w:del w:id="13" w:author="Dilnaza Maratova" w:date="2025-06-16T15:12:00Z" w16du:dateUtc="2025-06-16T10:12:00Z"/>
          <w:color w:val="000000"/>
        </w:rPr>
      </w:pPr>
      <w:del w:id="14" w:author="Dilnaza Maratova" w:date="2025-06-16T15:12:00Z" w16du:dateUtc="2025-06-16T10:12:00Z">
        <w:r w:rsidRPr="00CB43DB" w:rsidDel="00CA7D90">
          <w:rPr>
            <w:color w:val="000000"/>
          </w:rPr>
          <w:delText>1.</w:delText>
        </w:r>
        <w:r w:rsidR="00686353" w:rsidRPr="00CB43DB" w:rsidDel="00CA7D90">
          <w:rPr>
            <w:color w:val="000000"/>
          </w:rPr>
          <w:delText>2</w:delText>
        </w:r>
        <w:r w:rsidRPr="00CB43DB" w:rsidDel="00CA7D90">
          <w:rPr>
            <w:color w:val="000000"/>
          </w:rPr>
          <w:delText xml:space="preserve">. </w:delText>
        </w:r>
        <w:r w:rsidR="002D34DA" w:rsidRPr="00CB43DB" w:rsidDel="00CA7D90">
          <w:rPr>
            <w:color w:val="000000"/>
          </w:rPr>
          <w:delText xml:space="preserve">Этап 1 (срок </w:delText>
        </w:r>
        <w:r w:rsidR="00CB43DB" w:rsidDel="00CA7D90">
          <w:rPr>
            <w:color w:val="000000"/>
          </w:rPr>
          <w:delText xml:space="preserve">- </w:delText>
        </w:r>
        <w:r w:rsidR="002D34DA" w:rsidRPr="00CB43DB" w:rsidDel="00CA7D90">
          <w:rPr>
            <w:color w:val="000000"/>
          </w:rPr>
          <w:delText>1 мес</w:delText>
        </w:r>
        <w:r w:rsidR="00CB43DB" w:rsidDel="00CA7D90">
          <w:rPr>
            <w:color w:val="000000"/>
          </w:rPr>
          <w:delText>яц</w:delText>
        </w:r>
        <w:r w:rsidR="002D34DA" w:rsidRPr="00CB43DB" w:rsidDel="00CA7D90">
          <w:rPr>
            <w:color w:val="000000"/>
          </w:rPr>
          <w:delText xml:space="preserve">) - </w:delText>
        </w:r>
        <w:r w:rsidR="00AF114B" w:rsidRPr="00CB43DB" w:rsidDel="00CA7D90">
          <w:rPr>
            <w:color w:val="000000"/>
          </w:rPr>
          <w:delText>Обработка и анализ существующей документации по маршрутной сети, включая:</w:delText>
        </w:r>
      </w:del>
    </w:p>
    <w:p w14:paraId="28164558" w14:textId="43F2C40D"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15" w:author="Dilnaza Maratova" w:date="2025-06-16T15:12:00Z" w16du:dateUtc="2025-06-16T10:12:00Z"/>
          <w:color w:val="000000"/>
        </w:rPr>
      </w:pPr>
      <w:del w:id="16" w:author="Dilnaza Maratova" w:date="2025-06-16T15:12:00Z" w16du:dateUtc="2025-06-16T10:12:00Z">
        <w:r w:rsidRPr="00CB43DB" w:rsidDel="00CA7D90">
          <w:rPr>
            <w:color w:val="000000"/>
          </w:rPr>
          <w:delText>Работа с текущими схемами, excel-таблицами и рисунками для ручной обработки и сбора данных в единую систему-справочник</w:delText>
        </w:r>
        <w:r w:rsidR="003D4C62" w:rsidDel="00CA7D90">
          <w:rPr>
            <w:color w:val="000000"/>
          </w:rPr>
          <w:delText>;</w:delText>
        </w:r>
      </w:del>
    </w:p>
    <w:p w14:paraId="796F16D5" w14:textId="3508DCAB"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17" w:author="Dilnaza Maratova" w:date="2025-06-16T15:12:00Z" w16du:dateUtc="2025-06-16T10:12:00Z"/>
          <w:color w:val="000000"/>
        </w:rPr>
      </w:pPr>
      <w:del w:id="18" w:author="Dilnaza Maratova" w:date="2025-06-16T15:12:00Z" w16du:dateUtc="2025-06-16T10:12:00Z">
        <w:r w:rsidRPr="00CB43DB" w:rsidDel="00CA7D90">
          <w:rPr>
            <w:color w:val="000000"/>
          </w:rPr>
          <w:delText>Сбор и систематизация данных о маршрутах, остановках, интервалах движения и загрузке маршрутов</w:delText>
        </w:r>
        <w:r w:rsidR="003D4C62" w:rsidDel="00CA7D90">
          <w:rPr>
            <w:color w:val="000000"/>
          </w:rPr>
          <w:delText>;</w:delText>
        </w:r>
      </w:del>
    </w:p>
    <w:p w14:paraId="35CBEFBA" w14:textId="209F36AF"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19" w:author="Dilnaza Maratova" w:date="2025-06-16T15:12:00Z" w16du:dateUtc="2025-06-16T10:12:00Z"/>
          <w:color w:val="000000"/>
        </w:rPr>
      </w:pPr>
      <w:del w:id="20" w:author="Dilnaza Maratova" w:date="2025-06-16T15:12:00Z" w16du:dateUtc="2025-06-16T10:12:00Z">
        <w:r w:rsidRPr="00CB43DB" w:rsidDel="00CA7D90">
          <w:rPr>
            <w:color w:val="000000"/>
          </w:rPr>
          <w:delText>Обработка данных о координатах остановок для визуализации маршрутов</w:delText>
        </w:r>
        <w:r w:rsidR="003D4C62" w:rsidDel="00CA7D90">
          <w:rPr>
            <w:color w:val="000000"/>
          </w:rPr>
          <w:delText>;</w:delText>
        </w:r>
      </w:del>
    </w:p>
    <w:p w14:paraId="6BB88045" w14:textId="32416678"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21" w:author="Dilnaza Maratova" w:date="2025-06-16T15:12:00Z" w16du:dateUtc="2025-06-16T10:12:00Z"/>
          <w:color w:val="000000"/>
        </w:rPr>
      </w:pPr>
      <w:del w:id="22" w:author="Dilnaza Maratova" w:date="2025-06-16T15:12:00Z" w16du:dateUtc="2025-06-16T10:12:00Z">
        <w:r w:rsidRPr="00CB43DB" w:rsidDel="00CA7D90">
          <w:rPr>
            <w:color w:val="000000"/>
          </w:rPr>
          <w:delText>Анализ маршрутной сети с целью выявления населенных пунктов, которые не покрываются или частично покрываются автобусными маршрутами, включая анализ документации из системы e-otinish</w:delText>
        </w:r>
        <w:r w:rsidR="003D4C62" w:rsidDel="00CA7D90">
          <w:rPr>
            <w:color w:val="000000"/>
          </w:rPr>
          <w:delText>;</w:delText>
        </w:r>
      </w:del>
    </w:p>
    <w:p w14:paraId="201DBEC5" w14:textId="431BA78D"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23" w:author="Dilnaza Maratova" w:date="2025-06-16T15:12:00Z" w16du:dateUtc="2025-06-16T10:12:00Z"/>
          <w:color w:val="000000"/>
        </w:rPr>
      </w:pPr>
      <w:del w:id="24" w:author="Dilnaza Maratova" w:date="2025-06-16T15:12:00Z" w16du:dateUtc="2025-06-16T10:12:00Z">
        <w:r w:rsidRPr="00CB43DB" w:rsidDel="00CA7D90">
          <w:rPr>
            <w:color w:val="000000"/>
          </w:rPr>
          <w:delText>Создание аналитических отчетов и справочных таблиц:</w:delText>
        </w:r>
      </w:del>
    </w:p>
    <w:p w14:paraId="302C4E07" w14:textId="6FE1C2F2"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25" w:author="Dilnaza Maratova" w:date="2025-06-16T15:12:00Z" w16du:dateUtc="2025-06-16T10:12:00Z"/>
          <w:color w:val="000000"/>
        </w:rPr>
      </w:pPr>
      <w:del w:id="26" w:author="Dilnaza Maratova" w:date="2025-06-16T15:12:00Z" w16du:dateUtc="2025-06-16T10:12:00Z">
        <w:r w:rsidRPr="00CB43DB" w:rsidDel="00CA7D90">
          <w:rPr>
            <w:color w:val="000000"/>
          </w:rPr>
          <w:delText>Справочная таблица об остановках с указанием названий, координат, районов расположения, данных об инфраструктуре, перечня маршрутов и статуса пересадочного узла</w:delText>
        </w:r>
        <w:r w:rsidR="003D4C62" w:rsidDel="00CA7D90">
          <w:rPr>
            <w:color w:val="000000"/>
          </w:rPr>
          <w:delText>;</w:delText>
        </w:r>
      </w:del>
    </w:p>
    <w:p w14:paraId="2EBA40CE" w14:textId="52B694D4"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27" w:author="Dilnaza Maratova" w:date="2025-06-16T15:12:00Z" w16du:dateUtc="2025-06-16T10:12:00Z"/>
          <w:color w:val="000000"/>
        </w:rPr>
      </w:pPr>
      <w:del w:id="28" w:author="Dilnaza Maratova" w:date="2025-06-16T15:12:00Z" w16du:dateUtc="2025-06-16T10:12:00Z">
        <w:r w:rsidRPr="00CB43DB" w:rsidDel="00CA7D90">
          <w:rPr>
            <w:color w:val="000000"/>
          </w:rPr>
          <w:delText>Справочная таблица о маршрутах с указанием номеров, названий, начальных и конечных остановок, протяженности, закольцованности и среднего расстояния между остановками</w:delText>
        </w:r>
        <w:r w:rsidR="003D4C62" w:rsidDel="00CA7D90">
          <w:rPr>
            <w:color w:val="000000"/>
          </w:rPr>
          <w:delText>;</w:delText>
        </w:r>
      </w:del>
    </w:p>
    <w:p w14:paraId="3A54E5A5" w14:textId="3E867372"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29" w:author="Dilnaza Maratova" w:date="2025-06-16T15:12:00Z" w16du:dateUtc="2025-06-16T10:12:00Z"/>
          <w:color w:val="000000"/>
        </w:rPr>
      </w:pPr>
      <w:del w:id="30" w:author="Dilnaza Maratova" w:date="2025-06-16T15:12:00Z" w16du:dateUtc="2025-06-16T10:12:00Z">
        <w:r w:rsidRPr="00CB43DB" w:rsidDel="00CA7D90">
          <w:rPr>
            <w:color w:val="000000"/>
          </w:rPr>
          <w:delText>Таблица с данными о моделях автобусов, их вместимости, интервалах движения и распределении по существующим маршрутам</w:delText>
        </w:r>
        <w:r w:rsidR="003D4C62" w:rsidDel="00CA7D90">
          <w:rPr>
            <w:color w:val="000000"/>
          </w:rPr>
          <w:delText>;</w:delText>
        </w:r>
      </w:del>
    </w:p>
    <w:p w14:paraId="65FAB75E" w14:textId="4B1B4DFC" w:rsidR="00AF114B" w:rsidRPr="00CB43DB" w:rsidDel="00CA7D90" w:rsidRDefault="00AF114B" w:rsidP="00AD6C7D">
      <w:pPr>
        <w:pStyle w:val="ad"/>
        <w:numPr>
          <w:ilvl w:val="0"/>
          <w:numId w:val="9"/>
        </w:numPr>
        <w:spacing w:before="0" w:beforeAutospacing="0" w:after="0" w:afterAutospacing="0"/>
        <w:ind w:left="0" w:firstLine="0"/>
        <w:jc w:val="both"/>
        <w:textAlignment w:val="baseline"/>
        <w:rPr>
          <w:del w:id="31" w:author="Dilnaza Maratova" w:date="2025-06-16T15:12:00Z" w16du:dateUtc="2025-06-16T10:12:00Z"/>
          <w:color w:val="000000"/>
        </w:rPr>
      </w:pPr>
      <w:del w:id="32" w:author="Dilnaza Maratova" w:date="2025-06-16T15:12:00Z" w16du:dateUtc="2025-06-16T10:12:00Z">
        <w:r w:rsidRPr="00CB43DB" w:rsidDel="00CA7D90">
          <w:rPr>
            <w:color w:val="000000"/>
          </w:rPr>
          <w:delText>Аналитические отчеты по пассажиропотокам, включая распределение по маршрутам, временным интервалам, сезонам и категориям пассажиров</w:delText>
        </w:r>
        <w:r w:rsidR="003D4C62" w:rsidDel="00CA7D90">
          <w:rPr>
            <w:color w:val="000000"/>
          </w:rPr>
          <w:delText>.</w:delText>
        </w:r>
      </w:del>
    </w:p>
    <w:p w14:paraId="5E59757A" w14:textId="65300AFE" w:rsidR="00AF114B" w:rsidRPr="00CB43DB" w:rsidDel="00CA7D90" w:rsidRDefault="00D070AC" w:rsidP="00AD6C7D">
      <w:pPr>
        <w:pStyle w:val="ad"/>
        <w:spacing w:before="0" w:beforeAutospacing="0" w:after="0" w:afterAutospacing="0"/>
        <w:jc w:val="both"/>
        <w:textAlignment w:val="baseline"/>
        <w:rPr>
          <w:del w:id="33" w:author="Dilnaza Maratova" w:date="2025-06-16T15:12:00Z" w16du:dateUtc="2025-06-16T10:12:00Z"/>
          <w:color w:val="000000"/>
        </w:rPr>
      </w:pPr>
      <w:del w:id="34" w:author="Dilnaza Maratova" w:date="2025-06-16T15:12:00Z" w16du:dateUtc="2025-06-16T10:12:00Z">
        <w:r w:rsidRPr="00CB43DB" w:rsidDel="00CA7D90">
          <w:rPr>
            <w:color w:val="000000"/>
          </w:rPr>
          <w:delText xml:space="preserve"> 1.</w:delText>
        </w:r>
        <w:r w:rsidR="00686353" w:rsidRPr="00CB43DB" w:rsidDel="00CA7D90">
          <w:rPr>
            <w:color w:val="000000"/>
          </w:rPr>
          <w:delText>3</w:delText>
        </w:r>
        <w:r w:rsidRPr="00CB43DB" w:rsidDel="00CA7D90">
          <w:rPr>
            <w:color w:val="000000"/>
          </w:rPr>
          <w:delText xml:space="preserve">. </w:delText>
        </w:r>
        <w:r w:rsidR="00AF114B" w:rsidRPr="00CB43DB" w:rsidDel="00CA7D90">
          <w:rPr>
            <w:color w:val="000000"/>
          </w:rPr>
          <w:delText xml:space="preserve"> </w:delText>
        </w:r>
        <w:r w:rsidR="002D34DA" w:rsidRPr="00CB43DB" w:rsidDel="00CA7D90">
          <w:rPr>
            <w:color w:val="000000"/>
          </w:rPr>
          <w:delText xml:space="preserve">Этап 2 (срок </w:delText>
        </w:r>
        <w:r w:rsidR="00CB43DB" w:rsidDel="00CA7D90">
          <w:rPr>
            <w:color w:val="000000"/>
          </w:rPr>
          <w:delText xml:space="preserve">- </w:delText>
        </w:r>
        <w:r w:rsidR="002D34DA" w:rsidRPr="00CB43DB" w:rsidDel="00CA7D90">
          <w:rPr>
            <w:color w:val="000000"/>
          </w:rPr>
          <w:delText>1 мес</w:delText>
        </w:r>
        <w:r w:rsidR="00CB43DB" w:rsidDel="00CA7D90">
          <w:rPr>
            <w:color w:val="000000"/>
          </w:rPr>
          <w:delText>яц</w:delText>
        </w:r>
        <w:r w:rsidR="002D34DA" w:rsidRPr="00CB43DB" w:rsidDel="00CA7D90">
          <w:rPr>
            <w:color w:val="000000"/>
          </w:rPr>
          <w:delText xml:space="preserve">) - </w:delText>
        </w:r>
        <w:r w:rsidR="00AF114B" w:rsidRPr="00CB43DB" w:rsidDel="00CA7D90">
          <w:rPr>
            <w:color w:val="000000"/>
          </w:rPr>
          <w:delText>Визуализация данных:</w:delText>
        </w:r>
      </w:del>
    </w:p>
    <w:p w14:paraId="61122DAB" w14:textId="7D22A034" w:rsidR="003D4C62" w:rsidRPr="003D4C62" w:rsidDel="00CA7D90" w:rsidRDefault="00AF114B" w:rsidP="00AD6C7D">
      <w:pPr>
        <w:pStyle w:val="ad"/>
        <w:numPr>
          <w:ilvl w:val="0"/>
          <w:numId w:val="10"/>
        </w:numPr>
        <w:spacing w:before="0" w:beforeAutospacing="0" w:after="0" w:afterAutospacing="0"/>
        <w:ind w:left="0" w:firstLine="0"/>
        <w:jc w:val="both"/>
        <w:textAlignment w:val="baseline"/>
        <w:rPr>
          <w:del w:id="35" w:author="Dilnaza Maratova" w:date="2025-06-16T15:12:00Z" w16du:dateUtc="2025-06-16T10:12:00Z"/>
          <w:color w:val="000000"/>
        </w:rPr>
      </w:pPr>
      <w:del w:id="36" w:author="Dilnaza Maratova" w:date="2025-06-16T15:12:00Z" w16du:dateUtc="2025-06-16T10:12:00Z">
        <w:r w:rsidRPr="00CB43DB" w:rsidDel="00CA7D90">
          <w:rPr>
            <w:color w:val="000000"/>
          </w:rPr>
          <w:delText>Создание карт-схем маршрутов в виде списка остановок и в виде визуальных карт</w:delText>
        </w:r>
        <w:r w:rsidR="003D4C62" w:rsidDel="00CA7D90">
          <w:rPr>
            <w:color w:val="000000"/>
          </w:rPr>
          <w:delText>;</w:delText>
        </w:r>
      </w:del>
    </w:p>
    <w:p w14:paraId="004B3F37" w14:textId="17D54D3E" w:rsidR="00AF114B" w:rsidRPr="00CB43DB" w:rsidDel="00CA7D90" w:rsidRDefault="00AF114B" w:rsidP="00AD6C7D">
      <w:pPr>
        <w:pStyle w:val="ad"/>
        <w:numPr>
          <w:ilvl w:val="0"/>
          <w:numId w:val="10"/>
        </w:numPr>
        <w:spacing w:before="0" w:beforeAutospacing="0" w:after="0" w:afterAutospacing="0"/>
        <w:ind w:left="0" w:firstLine="0"/>
        <w:jc w:val="both"/>
        <w:textAlignment w:val="baseline"/>
        <w:rPr>
          <w:del w:id="37" w:author="Dilnaza Maratova" w:date="2025-06-16T15:12:00Z" w16du:dateUtc="2025-06-16T10:12:00Z"/>
          <w:color w:val="000000"/>
        </w:rPr>
      </w:pPr>
      <w:del w:id="38" w:author="Dilnaza Maratova" w:date="2025-06-16T15:12:00Z" w16du:dateUtc="2025-06-16T10:12:00Z">
        <w:r w:rsidRPr="00CB43DB" w:rsidDel="00CA7D90">
          <w:rPr>
            <w:color w:val="000000"/>
          </w:rPr>
          <w:delText>Подготовка инфографики по средней загруженности маршрутов и остановок</w:delText>
        </w:r>
        <w:r w:rsidR="003D4C62" w:rsidDel="00CA7D90">
          <w:rPr>
            <w:color w:val="000000"/>
          </w:rPr>
          <w:delText>;</w:delText>
        </w:r>
      </w:del>
    </w:p>
    <w:p w14:paraId="61C4D6ED" w14:textId="728D0C20" w:rsidR="00AF114B" w:rsidRPr="00CB43DB" w:rsidDel="00CA7D90" w:rsidRDefault="00AF114B" w:rsidP="00AD6C7D">
      <w:pPr>
        <w:pStyle w:val="ad"/>
        <w:numPr>
          <w:ilvl w:val="0"/>
          <w:numId w:val="10"/>
        </w:numPr>
        <w:spacing w:before="0" w:beforeAutospacing="0" w:after="0" w:afterAutospacing="0"/>
        <w:ind w:left="0" w:firstLine="0"/>
        <w:jc w:val="both"/>
        <w:textAlignment w:val="baseline"/>
        <w:rPr>
          <w:del w:id="39" w:author="Dilnaza Maratova" w:date="2025-06-16T15:12:00Z" w16du:dateUtc="2025-06-16T10:12:00Z"/>
          <w:color w:val="000000"/>
        </w:rPr>
      </w:pPr>
      <w:del w:id="40" w:author="Dilnaza Maratova" w:date="2025-06-16T15:12:00Z" w16du:dateUtc="2025-06-16T10:12:00Z">
        <w:r w:rsidRPr="00CB43DB" w:rsidDel="00CA7D90">
          <w:rPr>
            <w:color w:val="000000"/>
          </w:rPr>
          <w:delText>Визуализация остановок и проходящих через них маршрутов с указанием количества маршрутов и определением пересадочных узлов</w:delText>
        </w:r>
        <w:r w:rsidR="003D4C62" w:rsidDel="00CA7D90">
          <w:rPr>
            <w:color w:val="000000"/>
          </w:rPr>
          <w:delText>.</w:delText>
        </w:r>
      </w:del>
    </w:p>
    <w:p w14:paraId="577639E9" w14:textId="36B01364" w:rsidR="00AF114B" w:rsidRPr="00CB43DB" w:rsidDel="00CA7D90" w:rsidRDefault="00D070AC" w:rsidP="00AD6C7D">
      <w:pPr>
        <w:pStyle w:val="ad"/>
        <w:spacing w:before="0" w:beforeAutospacing="0" w:after="0" w:afterAutospacing="0"/>
        <w:jc w:val="both"/>
        <w:textAlignment w:val="baseline"/>
        <w:rPr>
          <w:del w:id="41" w:author="Dilnaza Maratova" w:date="2025-06-16T15:12:00Z" w16du:dateUtc="2025-06-16T10:12:00Z"/>
          <w:color w:val="000000"/>
        </w:rPr>
      </w:pPr>
      <w:del w:id="42" w:author="Dilnaza Maratova" w:date="2025-06-16T15:12:00Z" w16du:dateUtc="2025-06-16T10:12:00Z">
        <w:r w:rsidRPr="00CB43DB" w:rsidDel="00CA7D90">
          <w:rPr>
            <w:color w:val="000000"/>
          </w:rPr>
          <w:delText>1.</w:delText>
        </w:r>
        <w:r w:rsidR="00686353" w:rsidRPr="00CB43DB" w:rsidDel="00CA7D90">
          <w:rPr>
            <w:color w:val="000000"/>
          </w:rPr>
          <w:delText>4</w:delText>
        </w:r>
        <w:r w:rsidRPr="00CB43DB" w:rsidDel="00CA7D90">
          <w:rPr>
            <w:color w:val="000000"/>
          </w:rPr>
          <w:delText xml:space="preserve">. </w:delText>
        </w:r>
        <w:r w:rsidR="002D34DA" w:rsidRPr="00CB43DB" w:rsidDel="00CA7D90">
          <w:rPr>
            <w:color w:val="000000"/>
          </w:rPr>
          <w:delText>Этап 3 (срок</w:delText>
        </w:r>
        <w:r w:rsidR="00CB43DB" w:rsidDel="00CA7D90">
          <w:rPr>
            <w:color w:val="000000"/>
          </w:rPr>
          <w:delText xml:space="preserve"> -</w:delText>
        </w:r>
        <w:r w:rsidR="002D34DA" w:rsidRPr="00CB43DB" w:rsidDel="00CA7D90">
          <w:rPr>
            <w:color w:val="000000"/>
          </w:rPr>
          <w:delText xml:space="preserve"> 1 мес</w:delText>
        </w:r>
        <w:r w:rsidR="00CB43DB" w:rsidDel="00CA7D90">
          <w:rPr>
            <w:color w:val="000000"/>
          </w:rPr>
          <w:delText>яц</w:delText>
        </w:r>
        <w:r w:rsidR="002D34DA" w:rsidRPr="00CB43DB" w:rsidDel="00CA7D90">
          <w:rPr>
            <w:color w:val="000000"/>
          </w:rPr>
          <w:delText xml:space="preserve">) </w:delText>
        </w:r>
        <w:r w:rsidR="00AF114B" w:rsidRPr="00CB43DB" w:rsidDel="00CA7D90">
          <w:rPr>
            <w:color w:val="000000"/>
          </w:rPr>
          <w:delText>Статистический анализ и отчетность:</w:delText>
        </w:r>
      </w:del>
    </w:p>
    <w:p w14:paraId="6D987283" w14:textId="3D6BC6FC" w:rsidR="00AF114B" w:rsidRPr="00CB43DB" w:rsidDel="00CA7D90" w:rsidRDefault="00AF114B" w:rsidP="00AD6C7D">
      <w:pPr>
        <w:pStyle w:val="ad"/>
        <w:numPr>
          <w:ilvl w:val="0"/>
          <w:numId w:val="15"/>
        </w:numPr>
        <w:spacing w:before="0" w:beforeAutospacing="0" w:after="0" w:afterAutospacing="0"/>
        <w:ind w:left="0" w:firstLine="0"/>
        <w:jc w:val="both"/>
        <w:textAlignment w:val="baseline"/>
        <w:rPr>
          <w:del w:id="43" w:author="Dilnaza Maratova" w:date="2025-06-16T15:12:00Z" w16du:dateUtc="2025-06-16T10:12:00Z"/>
          <w:color w:val="000000"/>
        </w:rPr>
      </w:pPr>
      <w:del w:id="44" w:author="Dilnaza Maratova" w:date="2025-06-16T15:12:00Z" w16du:dateUtc="2025-06-16T10:12:00Z">
        <w:r w:rsidRPr="00CB43DB" w:rsidDel="00CA7D90">
          <w:rPr>
            <w:color w:val="000000"/>
          </w:rPr>
          <w:delText>Отчеты о состоянии остановочной инфраструктуры (наличие павильонов, освещение, доступность для маломобильных групп населения)</w:delText>
        </w:r>
        <w:r w:rsidR="003D4C62" w:rsidDel="00CA7D90">
          <w:rPr>
            <w:color w:val="000000"/>
          </w:rPr>
          <w:delText>;</w:delText>
        </w:r>
      </w:del>
    </w:p>
    <w:p w14:paraId="0C6E07C0" w14:textId="753AF543" w:rsidR="00AF114B" w:rsidRPr="00CB43DB" w:rsidDel="00CA7D90" w:rsidRDefault="00AF114B" w:rsidP="00AD6C7D">
      <w:pPr>
        <w:pStyle w:val="ad"/>
        <w:numPr>
          <w:ilvl w:val="0"/>
          <w:numId w:val="15"/>
        </w:numPr>
        <w:spacing w:before="0" w:beforeAutospacing="0" w:after="0" w:afterAutospacing="0"/>
        <w:ind w:left="0" w:firstLine="0"/>
        <w:jc w:val="both"/>
        <w:textAlignment w:val="baseline"/>
        <w:rPr>
          <w:del w:id="45" w:author="Dilnaza Maratova" w:date="2025-06-16T15:12:00Z" w16du:dateUtc="2025-06-16T10:12:00Z"/>
          <w:color w:val="000000"/>
        </w:rPr>
      </w:pPr>
      <w:del w:id="46" w:author="Dilnaza Maratova" w:date="2025-06-16T15:12:00Z" w16du:dateUtc="2025-06-16T10:12:00Z">
        <w:r w:rsidRPr="00CB43DB" w:rsidDel="00CA7D90">
          <w:rPr>
            <w:color w:val="000000"/>
          </w:rPr>
          <w:delText>Анализ количества автобусных остановок в различных зонах города и их соотношение с численностью населения</w:delText>
        </w:r>
        <w:r w:rsidR="003D4C62" w:rsidDel="00CA7D90">
          <w:rPr>
            <w:color w:val="000000"/>
          </w:rPr>
          <w:delText>;</w:delText>
        </w:r>
      </w:del>
    </w:p>
    <w:p w14:paraId="742C0379" w14:textId="1C93A69B" w:rsidR="00AF114B" w:rsidRPr="00CB43DB" w:rsidDel="00CA7D90" w:rsidRDefault="00AF114B" w:rsidP="00AD6C7D">
      <w:pPr>
        <w:pStyle w:val="ad"/>
        <w:numPr>
          <w:ilvl w:val="0"/>
          <w:numId w:val="15"/>
        </w:numPr>
        <w:spacing w:before="0" w:beforeAutospacing="0" w:after="0" w:afterAutospacing="0"/>
        <w:ind w:left="0" w:firstLine="0"/>
        <w:jc w:val="both"/>
        <w:textAlignment w:val="baseline"/>
        <w:rPr>
          <w:del w:id="47" w:author="Dilnaza Maratova" w:date="2025-06-16T15:12:00Z" w16du:dateUtc="2025-06-16T10:12:00Z"/>
          <w:color w:val="000000"/>
        </w:rPr>
      </w:pPr>
      <w:del w:id="48" w:author="Dilnaza Maratova" w:date="2025-06-16T15:12:00Z" w16du:dateUtc="2025-06-16T10:12:00Z">
        <w:r w:rsidRPr="00CB43DB" w:rsidDel="00CA7D90">
          <w:rPr>
            <w:color w:val="000000"/>
          </w:rPr>
          <w:delText>Отчет по пересадочной активности, включая определение ключевых пересадочных узлов и связок</w:delText>
        </w:r>
        <w:r w:rsidR="003D4C62" w:rsidDel="00CA7D90">
          <w:rPr>
            <w:color w:val="000000"/>
          </w:rPr>
          <w:delText>.</w:delText>
        </w:r>
      </w:del>
    </w:p>
    <w:p w14:paraId="578E3809" w14:textId="4E81CD5D" w:rsidR="00AF114B" w:rsidRPr="00CB43DB" w:rsidDel="00CA7D90" w:rsidRDefault="00686353" w:rsidP="00AD6C7D">
      <w:pPr>
        <w:pStyle w:val="ad"/>
        <w:spacing w:before="0" w:beforeAutospacing="0" w:after="0" w:afterAutospacing="0"/>
        <w:jc w:val="both"/>
        <w:textAlignment w:val="baseline"/>
        <w:rPr>
          <w:del w:id="49" w:author="Dilnaza Maratova" w:date="2025-06-16T15:12:00Z" w16du:dateUtc="2025-06-16T10:12:00Z"/>
          <w:color w:val="000000"/>
        </w:rPr>
      </w:pPr>
      <w:del w:id="50" w:author="Dilnaza Maratova" w:date="2025-06-16T15:12:00Z" w16du:dateUtc="2025-06-16T10:12:00Z">
        <w:r w:rsidRPr="00CB43DB" w:rsidDel="00CA7D90">
          <w:rPr>
            <w:color w:val="000000"/>
          </w:rPr>
          <w:delText>1.5</w:delText>
        </w:r>
        <w:r w:rsidR="00D070AC" w:rsidRPr="00CB43DB" w:rsidDel="00CA7D90">
          <w:rPr>
            <w:color w:val="000000"/>
          </w:rPr>
          <w:delText xml:space="preserve">. </w:delText>
        </w:r>
        <w:r w:rsidR="00AF114B" w:rsidRPr="00CB43DB" w:rsidDel="00CA7D90">
          <w:rPr>
            <w:color w:val="000000"/>
          </w:rPr>
          <w:delText>Работы выполняются Исполнителем удаленно с использованием собственного оборудования и программного обеспечения.</w:delText>
        </w:r>
      </w:del>
    </w:p>
    <w:p w14:paraId="06088D83" w14:textId="15C03F40" w:rsidR="00AF114B" w:rsidRPr="00CB43DB" w:rsidDel="00CA7D90" w:rsidRDefault="00686353" w:rsidP="00AD6C7D">
      <w:pPr>
        <w:pStyle w:val="ad"/>
        <w:spacing w:before="0" w:beforeAutospacing="0" w:after="0" w:afterAutospacing="0"/>
        <w:jc w:val="both"/>
        <w:textAlignment w:val="baseline"/>
        <w:rPr>
          <w:del w:id="51" w:author="Dilnaza Maratova" w:date="2025-06-16T15:12:00Z" w16du:dateUtc="2025-06-16T10:12:00Z"/>
          <w:color w:val="000000"/>
        </w:rPr>
      </w:pPr>
      <w:del w:id="52" w:author="Dilnaza Maratova" w:date="2025-06-16T15:12:00Z" w16du:dateUtc="2025-06-16T10:12:00Z">
        <w:r w:rsidRPr="00CB43DB" w:rsidDel="00CA7D90">
          <w:rPr>
            <w:color w:val="000000"/>
          </w:rPr>
          <w:lastRenderedPageBreak/>
          <w:delText>1.6</w:delText>
        </w:r>
        <w:r w:rsidR="00D070AC" w:rsidRPr="00CB43DB" w:rsidDel="00CA7D90">
          <w:rPr>
            <w:color w:val="000000"/>
          </w:rPr>
          <w:delText xml:space="preserve">. </w:delText>
        </w:r>
        <w:r w:rsidR="00CC3D8F" w:rsidRPr="00CB43DB" w:rsidDel="00CA7D90">
          <w:rPr>
            <w:color w:val="000000"/>
          </w:rPr>
          <w:delText>Период оказания услуг</w:delText>
        </w:r>
        <w:r w:rsidR="00AF114B" w:rsidRPr="00CB43DB" w:rsidDel="00CA7D90">
          <w:rPr>
            <w:color w:val="000000"/>
          </w:rPr>
          <w:delText xml:space="preserve">: с </w:delText>
        </w:r>
        <w:r w:rsidR="00CB43DB" w:rsidDel="00CA7D90">
          <w:rPr>
            <w:color w:val="000000"/>
          </w:rPr>
          <w:delText>«</w:delText>
        </w:r>
        <w:r w:rsidR="00CC3D8F" w:rsidRPr="00CB43DB" w:rsidDel="00CA7D90">
          <w:rPr>
            <w:color w:val="000000"/>
          </w:rPr>
          <w:delText>02</w:delText>
        </w:r>
        <w:r w:rsidR="00CB43DB" w:rsidDel="00CA7D90">
          <w:rPr>
            <w:color w:val="000000"/>
          </w:rPr>
          <w:delText>»</w:delText>
        </w:r>
        <w:r w:rsidR="00CC3D8F" w:rsidRPr="00CB43DB" w:rsidDel="00CA7D90">
          <w:rPr>
            <w:color w:val="000000"/>
          </w:rPr>
          <w:delText xml:space="preserve"> мая</w:delText>
        </w:r>
        <w:r w:rsidR="00AF114B" w:rsidRPr="00CB43DB" w:rsidDel="00CA7D90">
          <w:rPr>
            <w:color w:val="000000"/>
          </w:rPr>
          <w:delText xml:space="preserve"> 2025 года по </w:delText>
        </w:r>
        <w:r w:rsidR="00CB43DB" w:rsidDel="00CA7D90">
          <w:rPr>
            <w:color w:val="000000"/>
          </w:rPr>
          <w:delText>«</w:delText>
        </w:r>
        <w:r w:rsidR="00CC3D8F" w:rsidRPr="00CB43DB" w:rsidDel="00CA7D90">
          <w:rPr>
            <w:color w:val="000000"/>
          </w:rPr>
          <w:delText>02</w:delText>
        </w:r>
        <w:r w:rsidR="00CB43DB" w:rsidDel="00CA7D90">
          <w:rPr>
            <w:color w:val="000000"/>
          </w:rPr>
          <w:delText>»</w:delText>
        </w:r>
        <w:r w:rsidR="00AF114B" w:rsidRPr="00CB43DB" w:rsidDel="00CA7D90">
          <w:rPr>
            <w:color w:val="000000"/>
          </w:rPr>
          <w:delText xml:space="preserve"> </w:delText>
        </w:r>
        <w:r w:rsidR="00CC3D8F" w:rsidRPr="00CB43DB" w:rsidDel="00CA7D90">
          <w:rPr>
            <w:color w:val="000000"/>
          </w:rPr>
          <w:delText>августа</w:delText>
        </w:r>
        <w:r w:rsidR="00AF114B" w:rsidRPr="00CB43DB" w:rsidDel="00CA7D90">
          <w:rPr>
            <w:color w:val="000000"/>
          </w:rPr>
          <w:delText xml:space="preserve"> 2025 года.</w:delText>
        </w:r>
      </w:del>
    </w:p>
    <w:p w14:paraId="1D88C96E" w14:textId="24A66503" w:rsidR="00AF114B" w:rsidRPr="00AD6C7D" w:rsidDel="00CA7D90" w:rsidRDefault="00686353" w:rsidP="00AD6C7D">
      <w:pPr>
        <w:pStyle w:val="ad"/>
        <w:spacing w:before="0" w:beforeAutospacing="0" w:after="240" w:afterAutospacing="0"/>
        <w:jc w:val="both"/>
        <w:textAlignment w:val="baseline"/>
        <w:rPr>
          <w:del w:id="53" w:author="Dilnaza Maratova" w:date="2025-06-16T15:12:00Z" w16du:dateUtc="2025-06-16T10:12:00Z"/>
        </w:rPr>
      </w:pPr>
      <w:del w:id="54" w:author="Dilnaza Maratova" w:date="2025-06-16T15:12:00Z" w16du:dateUtc="2025-06-16T10:12:00Z">
        <w:r w:rsidRPr="00CB43DB" w:rsidDel="00CA7D90">
          <w:rPr>
            <w:color w:val="000000"/>
          </w:rPr>
          <w:delText>1.7</w:delText>
        </w:r>
        <w:r w:rsidR="00D070AC" w:rsidRPr="00CB43DB" w:rsidDel="00CA7D90">
          <w:rPr>
            <w:color w:val="000000"/>
          </w:rPr>
          <w:delText xml:space="preserve">. </w:delText>
        </w:r>
        <w:r w:rsidR="00AF114B" w:rsidRPr="00CB43DB" w:rsidDel="00CA7D90">
          <w:rPr>
            <w:color w:val="000000"/>
          </w:rPr>
          <w:delText xml:space="preserve">Результаты работ передаются Исполнителем Заказчику в электронном виде </w:delText>
        </w:r>
        <w:r w:rsidR="00D070AC" w:rsidRPr="00CB43DB" w:rsidDel="00CA7D90">
          <w:rPr>
            <w:color w:val="000000"/>
          </w:rPr>
          <w:delText xml:space="preserve">в форматах,     </w:delText>
        </w:r>
        <w:r w:rsidR="00AF114B" w:rsidRPr="00CB43DB" w:rsidDel="00CA7D90">
          <w:rPr>
            <w:color w:val="000000"/>
          </w:rPr>
          <w:delText>согласованных с Заказчиком (Excel, PDF, Python-скрипты и др.).</w:delText>
        </w:r>
      </w:del>
    </w:p>
    <w:p w14:paraId="6B260D16" w14:textId="5D450187" w:rsidR="00011A2B" w:rsidRPr="00CB43DB" w:rsidDel="00CA7D90" w:rsidRDefault="00735147" w:rsidP="00AD6C7D">
      <w:pPr>
        <w:pStyle w:val="a3"/>
        <w:numPr>
          <w:ilvl w:val="0"/>
          <w:numId w:val="1"/>
        </w:numPr>
        <w:ind w:left="0" w:firstLine="0"/>
        <w:jc w:val="center"/>
        <w:rPr>
          <w:del w:id="55" w:author="Dilnaza Maratova" w:date="2025-06-16T15:12:00Z" w16du:dateUtc="2025-06-16T10:12:00Z"/>
          <w:rFonts w:ascii="Times New Roman" w:hAnsi="Times New Roman" w:cs="Times New Roman"/>
          <w:b/>
          <w:sz w:val="24"/>
          <w:szCs w:val="24"/>
        </w:rPr>
      </w:pPr>
      <w:del w:id="56" w:author="Dilnaza Maratova" w:date="2025-06-16T15:12:00Z" w16du:dateUtc="2025-06-16T10:12:00Z">
        <w:r w:rsidRPr="00CB43DB" w:rsidDel="00CA7D90">
          <w:rPr>
            <w:rFonts w:ascii="Times New Roman" w:hAnsi="Times New Roman" w:cs="Times New Roman"/>
            <w:b/>
            <w:sz w:val="24"/>
            <w:szCs w:val="24"/>
          </w:rPr>
          <w:delText>ПРАВА И ОБЯЗАННОСТИ СТОРОН</w:delText>
        </w:r>
      </w:del>
    </w:p>
    <w:p w14:paraId="45541143" w14:textId="23B27EAF" w:rsidR="00D63DA1" w:rsidRPr="00CB43DB" w:rsidDel="00CA7D90" w:rsidRDefault="00686353" w:rsidP="00AD6C7D">
      <w:pPr>
        <w:pStyle w:val="a3"/>
        <w:spacing w:after="0"/>
        <w:ind w:left="0"/>
        <w:jc w:val="both"/>
        <w:rPr>
          <w:del w:id="57" w:author="Dilnaza Maratova" w:date="2025-06-16T15:12:00Z" w16du:dateUtc="2025-06-16T10:12:00Z"/>
          <w:rFonts w:ascii="Times New Roman" w:hAnsi="Times New Roman" w:cs="Times New Roman"/>
          <w:b/>
          <w:sz w:val="24"/>
          <w:szCs w:val="24"/>
        </w:rPr>
      </w:pPr>
      <w:del w:id="58" w:author="Dilnaza Maratova" w:date="2025-06-16T15:12:00Z" w16du:dateUtc="2025-06-16T10:12:00Z">
        <w:r w:rsidRPr="00CB43DB" w:rsidDel="00CA7D90">
          <w:rPr>
            <w:rFonts w:ascii="Times New Roman" w:hAnsi="Times New Roman" w:cs="Times New Roman"/>
            <w:b/>
            <w:sz w:val="24"/>
            <w:szCs w:val="24"/>
          </w:rPr>
          <w:delText xml:space="preserve">2.1. </w:delText>
        </w:r>
        <w:r w:rsidR="00011A2B" w:rsidRPr="00CB43DB" w:rsidDel="00CA7D90">
          <w:rPr>
            <w:rFonts w:ascii="Times New Roman" w:hAnsi="Times New Roman" w:cs="Times New Roman"/>
            <w:b/>
            <w:sz w:val="24"/>
            <w:szCs w:val="24"/>
          </w:rPr>
          <w:delText>Исполнитель обязан:</w:delText>
        </w:r>
      </w:del>
    </w:p>
    <w:p w14:paraId="6F322AD9" w14:textId="11B2C509" w:rsidR="00A01A9B" w:rsidRPr="00CB43DB" w:rsidDel="00CA7D90" w:rsidRDefault="00A01A9B" w:rsidP="00AD6C7D">
      <w:pPr>
        <w:pStyle w:val="a3"/>
        <w:numPr>
          <w:ilvl w:val="0"/>
          <w:numId w:val="3"/>
        </w:numPr>
        <w:spacing w:after="0"/>
        <w:ind w:left="0" w:firstLine="0"/>
        <w:jc w:val="both"/>
        <w:rPr>
          <w:del w:id="59" w:author="Dilnaza Maratova" w:date="2025-06-16T15:12:00Z" w16du:dateUtc="2025-06-16T10:12:00Z"/>
          <w:rFonts w:ascii="Times New Roman" w:hAnsi="Times New Roman" w:cs="Times New Roman"/>
          <w:vanish/>
          <w:sz w:val="24"/>
          <w:szCs w:val="24"/>
        </w:rPr>
      </w:pPr>
    </w:p>
    <w:p w14:paraId="68DD200C" w14:textId="123DAC5C" w:rsidR="00A01A9B" w:rsidRPr="00CB43DB" w:rsidDel="00CA7D90" w:rsidRDefault="00A01A9B" w:rsidP="00AD6C7D">
      <w:pPr>
        <w:pStyle w:val="a3"/>
        <w:numPr>
          <w:ilvl w:val="0"/>
          <w:numId w:val="3"/>
        </w:numPr>
        <w:spacing w:after="0"/>
        <w:ind w:left="0" w:firstLine="0"/>
        <w:jc w:val="both"/>
        <w:rPr>
          <w:del w:id="60" w:author="Dilnaza Maratova" w:date="2025-06-16T15:12:00Z" w16du:dateUtc="2025-06-16T10:12:00Z"/>
          <w:rFonts w:ascii="Times New Roman" w:hAnsi="Times New Roman" w:cs="Times New Roman"/>
          <w:vanish/>
          <w:sz w:val="24"/>
          <w:szCs w:val="24"/>
        </w:rPr>
      </w:pPr>
    </w:p>
    <w:p w14:paraId="15E0BAD1" w14:textId="630A00D7" w:rsidR="00A01A9B" w:rsidRPr="00CB43DB" w:rsidDel="00CA7D90" w:rsidRDefault="00A01A9B" w:rsidP="00AD6C7D">
      <w:pPr>
        <w:pStyle w:val="a3"/>
        <w:numPr>
          <w:ilvl w:val="1"/>
          <w:numId w:val="3"/>
        </w:numPr>
        <w:spacing w:after="0"/>
        <w:ind w:left="0" w:firstLine="0"/>
        <w:jc w:val="both"/>
        <w:rPr>
          <w:del w:id="61" w:author="Dilnaza Maratova" w:date="2025-06-16T15:12:00Z" w16du:dateUtc="2025-06-16T10:12:00Z"/>
          <w:rFonts w:ascii="Times New Roman" w:hAnsi="Times New Roman" w:cs="Times New Roman"/>
          <w:vanish/>
          <w:sz w:val="24"/>
          <w:szCs w:val="24"/>
        </w:rPr>
      </w:pPr>
    </w:p>
    <w:p w14:paraId="45270304" w14:textId="5AFDFD96" w:rsidR="00011A2B" w:rsidRPr="00CB43DB" w:rsidDel="00CA7D90" w:rsidRDefault="00011A2B" w:rsidP="00AD6C7D">
      <w:pPr>
        <w:pStyle w:val="a3"/>
        <w:numPr>
          <w:ilvl w:val="2"/>
          <w:numId w:val="3"/>
        </w:numPr>
        <w:spacing w:after="0"/>
        <w:ind w:left="0" w:firstLine="0"/>
        <w:jc w:val="both"/>
        <w:rPr>
          <w:del w:id="62" w:author="Dilnaza Maratova" w:date="2025-06-16T15:12:00Z" w16du:dateUtc="2025-06-16T10:12:00Z"/>
          <w:rFonts w:ascii="Times New Roman" w:hAnsi="Times New Roman" w:cs="Times New Roman"/>
          <w:sz w:val="24"/>
          <w:szCs w:val="24"/>
        </w:rPr>
      </w:pPr>
      <w:del w:id="63" w:author="Dilnaza Maratova" w:date="2025-06-16T15:12:00Z" w16du:dateUtc="2025-06-16T10:12:00Z">
        <w:r w:rsidRPr="00CB43DB" w:rsidDel="00CA7D90">
          <w:rPr>
            <w:rFonts w:ascii="Times New Roman" w:hAnsi="Times New Roman" w:cs="Times New Roman"/>
            <w:sz w:val="24"/>
            <w:szCs w:val="24"/>
          </w:rPr>
          <w:delText>оказывать Услуги качественно, в полном объеме и в соответствии с условиями настоящего Договора;</w:delText>
        </w:r>
      </w:del>
    </w:p>
    <w:p w14:paraId="79A29A73" w14:textId="6B0E2C32" w:rsidR="006A08D5" w:rsidRPr="00CB43DB" w:rsidDel="00CA7D90" w:rsidRDefault="00011A2B" w:rsidP="00AD6C7D">
      <w:pPr>
        <w:pStyle w:val="a3"/>
        <w:numPr>
          <w:ilvl w:val="2"/>
          <w:numId w:val="3"/>
        </w:numPr>
        <w:spacing w:after="0"/>
        <w:ind w:left="0" w:firstLine="0"/>
        <w:jc w:val="both"/>
        <w:rPr>
          <w:del w:id="64" w:author="Dilnaza Maratova" w:date="2025-06-16T15:12:00Z" w16du:dateUtc="2025-06-16T10:12:00Z"/>
          <w:rFonts w:ascii="Times New Roman" w:hAnsi="Times New Roman" w:cs="Times New Roman"/>
          <w:sz w:val="24"/>
          <w:szCs w:val="24"/>
        </w:rPr>
      </w:pPr>
      <w:del w:id="65" w:author="Dilnaza Maratova" w:date="2025-06-16T15:12:00Z" w16du:dateUtc="2025-06-16T10:12:00Z">
        <w:r w:rsidRPr="00CB43DB" w:rsidDel="00CA7D90">
          <w:rPr>
            <w:rFonts w:ascii="Times New Roman" w:hAnsi="Times New Roman" w:cs="Times New Roman"/>
            <w:sz w:val="24"/>
            <w:szCs w:val="24"/>
          </w:rPr>
          <w:delText>исправлять по требованию Заказчика все выявленные недостатки, если в процессе оказания Услуг Исполнитель допустил отступление от условий Договора, ухудшившее качество Услуг, в сроки, предусмотренные Приложением или в иные сроки, установленные Заказчиком;</w:delText>
        </w:r>
        <w:r w:rsidR="006A08D5" w:rsidRPr="00CB43DB" w:rsidDel="00CA7D90">
          <w:rPr>
            <w:rFonts w:ascii="Times New Roman" w:hAnsi="Times New Roman" w:cs="Times New Roman"/>
            <w:sz w:val="24"/>
            <w:szCs w:val="24"/>
          </w:rPr>
          <w:delText xml:space="preserve"> </w:delText>
        </w:r>
      </w:del>
    </w:p>
    <w:p w14:paraId="7523D682" w14:textId="198A513B" w:rsidR="00011A2B" w:rsidRPr="00CB43DB" w:rsidDel="00CA7D90" w:rsidRDefault="006A08D5" w:rsidP="00AD6C7D">
      <w:pPr>
        <w:pStyle w:val="a3"/>
        <w:numPr>
          <w:ilvl w:val="2"/>
          <w:numId w:val="3"/>
        </w:numPr>
        <w:spacing w:after="0"/>
        <w:ind w:left="0" w:firstLine="0"/>
        <w:jc w:val="both"/>
        <w:rPr>
          <w:del w:id="66" w:author="Dilnaza Maratova" w:date="2025-06-16T15:12:00Z" w16du:dateUtc="2025-06-16T10:12:00Z"/>
          <w:rFonts w:ascii="Times New Roman" w:hAnsi="Times New Roman" w:cs="Times New Roman"/>
          <w:sz w:val="24"/>
          <w:szCs w:val="24"/>
        </w:rPr>
      </w:pPr>
      <w:del w:id="67" w:author="Dilnaza Maratova" w:date="2025-06-16T15:12:00Z" w16du:dateUtc="2025-06-16T10:12:00Z">
        <w:r w:rsidRPr="00CB43DB" w:rsidDel="00CA7D90">
          <w:rPr>
            <w:rFonts w:ascii="Times New Roman" w:hAnsi="Times New Roman" w:cs="Times New Roman"/>
            <w:sz w:val="24"/>
            <w:szCs w:val="24"/>
          </w:rPr>
          <w:delText xml:space="preserve">в рамках Договора соблюдать объективность и конфиденциальность, не передавать третьим лицам и не разглашать конфиденциальную информацию, полученную от Заказчика в результате оказания Услуг на период действия настоящего </w:delText>
        </w:r>
        <w:r w:rsidR="00E47EED"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 xml:space="preserve">оговора и в последующие 5 лет после </w:delText>
        </w:r>
        <w:r w:rsidR="00ED415C" w:rsidDel="00CA7D90">
          <w:rPr>
            <w:rFonts w:ascii="Times New Roman" w:hAnsi="Times New Roman" w:cs="Times New Roman"/>
            <w:sz w:val="24"/>
            <w:szCs w:val="24"/>
          </w:rPr>
          <w:delText>прекращения его действия</w:delText>
        </w:r>
        <w:r w:rsidRPr="00CB43DB" w:rsidDel="00CA7D90">
          <w:rPr>
            <w:rFonts w:ascii="Times New Roman" w:hAnsi="Times New Roman" w:cs="Times New Roman"/>
            <w:sz w:val="24"/>
            <w:szCs w:val="24"/>
          </w:rPr>
          <w:delText xml:space="preserve"> и заключить с Заказчиком Соглашение о конфиденциальности по форме, указанной в Приложении №1 к настоящему </w:delText>
        </w:r>
        <w:r w:rsidR="00E47EED"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оговору, которое является неотъемлемой частью Договора;</w:delText>
        </w:r>
      </w:del>
    </w:p>
    <w:p w14:paraId="7AE93F45" w14:textId="3E13A0C2" w:rsidR="00011A2B" w:rsidRPr="00CB43DB" w:rsidDel="00CA7D90" w:rsidRDefault="00011A2B" w:rsidP="00AD6C7D">
      <w:pPr>
        <w:pStyle w:val="a3"/>
        <w:numPr>
          <w:ilvl w:val="2"/>
          <w:numId w:val="3"/>
        </w:numPr>
        <w:spacing w:after="0"/>
        <w:ind w:left="0" w:firstLine="0"/>
        <w:jc w:val="both"/>
        <w:rPr>
          <w:del w:id="68" w:author="Dilnaza Maratova" w:date="2025-06-16T15:12:00Z" w16du:dateUtc="2025-06-16T10:12:00Z"/>
          <w:rFonts w:ascii="Times New Roman" w:hAnsi="Times New Roman" w:cs="Times New Roman"/>
          <w:sz w:val="24"/>
          <w:szCs w:val="24"/>
        </w:rPr>
      </w:pPr>
      <w:del w:id="69" w:author="Dilnaza Maratova" w:date="2025-06-16T15:12:00Z" w16du:dateUtc="2025-06-16T10:12:00Z">
        <w:r w:rsidRPr="00CB43DB" w:rsidDel="00CA7D90">
          <w:rPr>
            <w:rFonts w:ascii="Times New Roman" w:hAnsi="Times New Roman" w:cs="Times New Roman"/>
            <w:sz w:val="24"/>
            <w:szCs w:val="24"/>
          </w:rPr>
          <w:delText>оказывать Услуги в случае необходимости по месту нахождения Заказчика либо в другом месте по поручению Заказчика (иной город);</w:delText>
        </w:r>
      </w:del>
    </w:p>
    <w:p w14:paraId="612D389E" w14:textId="4BEA3C59" w:rsidR="00011A2B" w:rsidRPr="00CB43DB" w:rsidDel="00CA7D90" w:rsidRDefault="00011A2B" w:rsidP="00AD6C7D">
      <w:pPr>
        <w:pStyle w:val="a3"/>
        <w:numPr>
          <w:ilvl w:val="2"/>
          <w:numId w:val="3"/>
        </w:numPr>
        <w:spacing w:after="0"/>
        <w:ind w:left="0" w:firstLine="0"/>
        <w:jc w:val="both"/>
        <w:rPr>
          <w:del w:id="70" w:author="Dilnaza Maratova" w:date="2025-06-16T15:12:00Z" w16du:dateUtc="2025-06-16T10:12:00Z"/>
          <w:rFonts w:ascii="Times New Roman" w:hAnsi="Times New Roman" w:cs="Times New Roman"/>
          <w:sz w:val="24"/>
          <w:szCs w:val="24"/>
        </w:rPr>
      </w:pPr>
      <w:del w:id="71" w:author="Dilnaza Maratova" w:date="2025-06-16T15:12:00Z" w16du:dateUtc="2025-06-16T10:12:00Z">
        <w:r w:rsidRPr="00CB43DB" w:rsidDel="00CA7D90">
          <w:rPr>
            <w:rFonts w:ascii="Times New Roman" w:hAnsi="Times New Roman" w:cs="Times New Roman"/>
            <w:sz w:val="24"/>
            <w:szCs w:val="24"/>
          </w:rPr>
          <w:delText>бережно относиться к переданным ему имуществу и другим ценностям Заказчика, и принимать меры к предотвращению нанесения ущерба имуществу Заказчика;</w:delText>
        </w:r>
      </w:del>
    </w:p>
    <w:p w14:paraId="1EE1FDA9" w14:textId="25D77F8B" w:rsidR="00011A2B" w:rsidRPr="00CB43DB" w:rsidDel="00CA7D90" w:rsidRDefault="00011A2B" w:rsidP="00AD6C7D">
      <w:pPr>
        <w:pStyle w:val="a3"/>
        <w:numPr>
          <w:ilvl w:val="2"/>
          <w:numId w:val="3"/>
        </w:numPr>
        <w:spacing w:after="0"/>
        <w:ind w:left="0" w:firstLine="0"/>
        <w:jc w:val="both"/>
        <w:rPr>
          <w:del w:id="72" w:author="Dilnaza Maratova" w:date="2025-06-16T15:12:00Z" w16du:dateUtc="2025-06-16T10:12:00Z"/>
          <w:rFonts w:ascii="Times New Roman" w:hAnsi="Times New Roman" w:cs="Times New Roman"/>
          <w:sz w:val="24"/>
          <w:szCs w:val="24"/>
        </w:rPr>
      </w:pPr>
      <w:del w:id="73" w:author="Dilnaza Maratova" w:date="2025-06-16T15:12:00Z" w16du:dateUtc="2025-06-16T10:12:00Z">
        <w:r w:rsidRPr="00CB43DB" w:rsidDel="00CA7D90">
          <w:rPr>
            <w:rFonts w:ascii="Times New Roman" w:hAnsi="Times New Roman" w:cs="Times New Roman"/>
            <w:sz w:val="24"/>
            <w:szCs w:val="24"/>
          </w:rPr>
          <w:delText>обеспечить сохранность документов, полученных от Заказчика, а также документов, составленных в процессе оказания Услуг;</w:delText>
        </w:r>
      </w:del>
    </w:p>
    <w:p w14:paraId="5ECD0453" w14:textId="03F1FB02" w:rsidR="00011A2B" w:rsidRPr="00CB43DB" w:rsidDel="00CA7D90" w:rsidRDefault="00011A2B" w:rsidP="00AD6C7D">
      <w:pPr>
        <w:pStyle w:val="a3"/>
        <w:numPr>
          <w:ilvl w:val="2"/>
          <w:numId w:val="3"/>
        </w:numPr>
        <w:spacing w:after="0"/>
        <w:ind w:left="0" w:firstLine="0"/>
        <w:jc w:val="both"/>
        <w:rPr>
          <w:del w:id="74" w:author="Dilnaza Maratova" w:date="2025-06-16T15:12:00Z" w16du:dateUtc="2025-06-16T10:12:00Z"/>
          <w:rFonts w:ascii="Times New Roman" w:hAnsi="Times New Roman" w:cs="Times New Roman"/>
          <w:sz w:val="24"/>
          <w:szCs w:val="24"/>
        </w:rPr>
      </w:pPr>
      <w:del w:id="75" w:author="Dilnaza Maratova" w:date="2025-06-16T15:12:00Z" w16du:dateUtc="2025-06-16T10:12:00Z">
        <w:r w:rsidRPr="00CB43DB" w:rsidDel="00CA7D90">
          <w:rPr>
            <w:rFonts w:ascii="Times New Roman" w:hAnsi="Times New Roman" w:cs="Times New Roman"/>
            <w:sz w:val="24"/>
            <w:szCs w:val="24"/>
          </w:rPr>
          <w:delText xml:space="preserve">в случае наступления обстоятельств, препятствующих исполнению настоящего Договора, незамедлительно уведомить об этом Заказчика. </w:delText>
        </w:r>
      </w:del>
    </w:p>
    <w:p w14:paraId="7A2BCC60" w14:textId="7B8A32DF" w:rsidR="00011A2B" w:rsidRPr="00CB43DB" w:rsidDel="00CA7D90" w:rsidRDefault="00011A2B" w:rsidP="00AD6C7D">
      <w:pPr>
        <w:pStyle w:val="a3"/>
        <w:numPr>
          <w:ilvl w:val="2"/>
          <w:numId w:val="3"/>
        </w:numPr>
        <w:spacing w:after="0"/>
        <w:ind w:left="0" w:firstLine="0"/>
        <w:jc w:val="both"/>
        <w:rPr>
          <w:del w:id="76" w:author="Dilnaza Maratova" w:date="2025-06-16T15:12:00Z" w16du:dateUtc="2025-06-16T10:12:00Z"/>
          <w:rFonts w:ascii="Times New Roman" w:hAnsi="Times New Roman" w:cs="Times New Roman"/>
          <w:sz w:val="24"/>
          <w:szCs w:val="24"/>
        </w:rPr>
      </w:pPr>
      <w:del w:id="77" w:author="Dilnaza Maratova" w:date="2025-06-16T15:12:00Z" w16du:dateUtc="2025-06-16T10:12:00Z">
        <w:r w:rsidRPr="00CB43DB" w:rsidDel="00CA7D90">
          <w:rPr>
            <w:rFonts w:ascii="Times New Roman" w:hAnsi="Times New Roman" w:cs="Times New Roman"/>
            <w:sz w:val="24"/>
            <w:szCs w:val="24"/>
          </w:rPr>
          <w:delText xml:space="preserve">по требованию Заказчика предоставлять полный </w:delText>
        </w:r>
        <w:r w:rsidR="00735147" w:rsidDel="00CA7D90">
          <w:rPr>
            <w:rFonts w:ascii="Times New Roman" w:hAnsi="Times New Roman" w:cs="Times New Roman"/>
            <w:sz w:val="24"/>
            <w:szCs w:val="24"/>
          </w:rPr>
          <w:delText xml:space="preserve">письменный </w:delText>
        </w:r>
        <w:r w:rsidRPr="00CB43DB" w:rsidDel="00CA7D90">
          <w:rPr>
            <w:rFonts w:ascii="Times New Roman" w:hAnsi="Times New Roman" w:cs="Times New Roman"/>
            <w:sz w:val="24"/>
            <w:szCs w:val="24"/>
          </w:rPr>
          <w:delText>отчет об оказанных Услугах в соответствии с условиями Договора и Приложения</w:delText>
        </w:r>
        <w:r w:rsidR="00735147" w:rsidDel="00CA7D90">
          <w:rPr>
            <w:rFonts w:ascii="Times New Roman" w:hAnsi="Times New Roman" w:cs="Times New Roman"/>
            <w:sz w:val="24"/>
            <w:szCs w:val="24"/>
          </w:rPr>
          <w:delText>ми</w:delText>
        </w:r>
        <w:r w:rsidRPr="00CB43DB" w:rsidDel="00CA7D90">
          <w:rPr>
            <w:rFonts w:ascii="Times New Roman" w:hAnsi="Times New Roman" w:cs="Times New Roman"/>
            <w:sz w:val="24"/>
            <w:szCs w:val="24"/>
          </w:rPr>
          <w:delText xml:space="preserve"> к Договору</w:delText>
        </w:r>
        <w:r w:rsidR="00735147" w:rsidDel="00CA7D90">
          <w:rPr>
            <w:rFonts w:ascii="Times New Roman" w:hAnsi="Times New Roman" w:cs="Times New Roman"/>
            <w:sz w:val="24"/>
            <w:szCs w:val="24"/>
          </w:rPr>
          <w:delText xml:space="preserve"> </w:delText>
        </w:r>
        <w:r w:rsidR="00A330BE" w:rsidDel="00CA7D90">
          <w:rPr>
            <w:rFonts w:ascii="Times New Roman" w:hAnsi="Times New Roman" w:cs="Times New Roman"/>
            <w:sz w:val="24"/>
            <w:szCs w:val="24"/>
          </w:rPr>
          <w:delText xml:space="preserve">в </w:delText>
        </w:r>
        <w:r w:rsidR="00735147" w:rsidDel="00CA7D90">
          <w:rPr>
            <w:rFonts w:ascii="Times New Roman" w:hAnsi="Times New Roman" w:cs="Times New Roman"/>
            <w:sz w:val="24"/>
            <w:szCs w:val="24"/>
          </w:rPr>
          <w:delText>течение</w:delText>
        </w:r>
        <w:r w:rsidR="005F2234" w:rsidDel="00CA7D90">
          <w:rPr>
            <w:rFonts w:ascii="Times New Roman" w:hAnsi="Times New Roman" w:cs="Times New Roman"/>
            <w:sz w:val="24"/>
            <w:szCs w:val="24"/>
          </w:rPr>
          <w:delText xml:space="preserve"> 3</w:delText>
        </w:r>
        <w:r w:rsidR="00735147" w:rsidDel="00CA7D90">
          <w:rPr>
            <w:rFonts w:ascii="Times New Roman" w:hAnsi="Times New Roman" w:cs="Times New Roman"/>
            <w:sz w:val="24"/>
            <w:szCs w:val="24"/>
          </w:rPr>
          <w:delText xml:space="preserve"> (</w:delText>
        </w:r>
        <w:r w:rsidR="00966133" w:rsidDel="00CA7D90">
          <w:rPr>
            <w:rFonts w:ascii="Times New Roman" w:hAnsi="Times New Roman" w:cs="Times New Roman"/>
            <w:sz w:val="24"/>
            <w:szCs w:val="24"/>
          </w:rPr>
          <w:delText>трех</w:delText>
        </w:r>
        <w:r w:rsidR="00735147" w:rsidDel="00CA7D90">
          <w:rPr>
            <w:rFonts w:ascii="Times New Roman" w:hAnsi="Times New Roman" w:cs="Times New Roman"/>
            <w:sz w:val="24"/>
            <w:szCs w:val="24"/>
          </w:rPr>
          <w:delText xml:space="preserve">) </w:delText>
        </w:r>
        <w:r w:rsidR="00966133" w:rsidDel="00CA7D90">
          <w:rPr>
            <w:rFonts w:ascii="Times New Roman" w:hAnsi="Times New Roman" w:cs="Times New Roman"/>
            <w:sz w:val="24"/>
            <w:szCs w:val="24"/>
          </w:rPr>
          <w:delText xml:space="preserve">дней </w:delText>
        </w:r>
        <w:r w:rsidR="00735147" w:rsidDel="00CA7D90">
          <w:rPr>
            <w:rFonts w:ascii="Times New Roman" w:hAnsi="Times New Roman" w:cs="Times New Roman"/>
            <w:sz w:val="24"/>
            <w:szCs w:val="24"/>
          </w:rPr>
          <w:delText>с момента направления запроса</w:delText>
        </w:r>
        <w:r w:rsidRPr="00CB43DB" w:rsidDel="00CA7D90">
          <w:rPr>
            <w:rFonts w:ascii="Times New Roman" w:hAnsi="Times New Roman" w:cs="Times New Roman"/>
            <w:sz w:val="24"/>
            <w:szCs w:val="24"/>
          </w:rPr>
          <w:delText>;</w:delText>
        </w:r>
      </w:del>
    </w:p>
    <w:p w14:paraId="7D4C721C" w14:textId="316AA5BC" w:rsidR="00011A2B" w:rsidRPr="00CB43DB" w:rsidDel="00CA7D90" w:rsidRDefault="00011A2B" w:rsidP="00AD6C7D">
      <w:pPr>
        <w:pStyle w:val="a3"/>
        <w:numPr>
          <w:ilvl w:val="2"/>
          <w:numId w:val="3"/>
        </w:numPr>
        <w:spacing w:after="0"/>
        <w:ind w:left="0" w:firstLine="0"/>
        <w:jc w:val="both"/>
        <w:rPr>
          <w:del w:id="78" w:author="Dilnaza Maratova" w:date="2025-06-16T15:12:00Z" w16du:dateUtc="2025-06-16T10:12:00Z"/>
          <w:rFonts w:ascii="Times New Roman" w:hAnsi="Times New Roman" w:cs="Times New Roman"/>
          <w:sz w:val="24"/>
          <w:szCs w:val="24"/>
        </w:rPr>
      </w:pPr>
      <w:del w:id="79" w:author="Dilnaza Maratova" w:date="2025-06-16T15:12:00Z" w16du:dateUtc="2025-06-16T10:12:00Z">
        <w:r w:rsidRPr="00CB43DB" w:rsidDel="00CA7D90">
          <w:rPr>
            <w:rFonts w:ascii="Times New Roman" w:hAnsi="Times New Roman" w:cs="Times New Roman"/>
            <w:sz w:val="24"/>
            <w:szCs w:val="24"/>
          </w:rPr>
          <w:delText>соблюдать правила техники безопасности;</w:delText>
        </w:r>
      </w:del>
    </w:p>
    <w:p w14:paraId="78C2AA75" w14:textId="31C23360" w:rsidR="00011A2B" w:rsidRPr="00CB43DB" w:rsidDel="00CA7D90" w:rsidRDefault="00011A2B" w:rsidP="00AD6C7D">
      <w:pPr>
        <w:pStyle w:val="a3"/>
        <w:numPr>
          <w:ilvl w:val="2"/>
          <w:numId w:val="3"/>
        </w:numPr>
        <w:spacing w:after="0"/>
        <w:ind w:left="0" w:firstLine="0"/>
        <w:jc w:val="both"/>
        <w:rPr>
          <w:del w:id="80" w:author="Dilnaza Maratova" w:date="2025-06-16T15:12:00Z" w16du:dateUtc="2025-06-16T10:12:00Z"/>
          <w:rFonts w:ascii="Times New Roman" w:hAnsi="Times New Roman" w:cs="Times New Roman"/>
          <w:sz w:val="24"/>
          <w:szCs w:val="24"/>
        </w:rPr>
      </w:pPr>
      <w:del w:id="81" w:author="Dilnaza Maratova" w:date="2025-06-16T15:12:00Z" w16du:dateUtc="2025-06-16T10:12:00Z">
        <w:r w:rsidRPr="00CB43DB" w:rsidDel="00CA7D90">
          <w:rPr>
            <w:rFonts w:ascii="Times New Roman" w:hAnsi="Times New Roman" w:cs="Times New Roman"/>
            <w:sz w:val="24"/>
            <w:szCs w:val="24"/>
          </w:rPr>
          <w:delText>в полном размере возместить убытки и нести материальную ответственность за причиненный по вине Исполнителя вред Заказчику и/или иному третьему лицу</w:delText>
        </w:r>
        <w:r w:rsidR="00735147" w:rsidDel="00CA7D90">
          <w:rPr>
            <w:rFonts w:ascii="Times New Roman" w:hAnsi="Times New Roman" w:cs="Times New Roman"/>
            <w:sz w:val="24"/>
            <w:szCs w:val="24"/>
          </w:rPr>
          <w:delText xml:space="preserve"> в рамках Договора</w:delText>
        </w:r>
        <w:r w:rsidRPr="00CB43DB" w:rsidDel="00CA7D90">
          <w:rPr>
            <w:rFonts w:ascii="Times New Roman" w:hAnsi="Times New Roman" w:cs="Times New Roman"/>
            <w:sz w:val="24"/>
            <w:szCs w:val="24"/>
          </w:rPr>
          <w:delText>;</w:delText>
        </w:r>
      </w:del>
    </w:p>
    <w:p w14:paraId="5F12484F" w14:textId="1DEA7321" w:rsidR="00011A2B" w:rsidRPr="00CB43DB" w:rsidDel="00CA7D90" w:rsidRDefault="00011A2B" w:rsidP="00AD6C7D">
      <w:pPr>
        <w:pStyle w:val="a3"/>
        <w:numPr>
          <w:ilvl w:val="2"/>
          <w:numId w:val="3"/>
        </w:numPr>
        <w:spacing w:after="0"/>
        <w:ind w:left="0" w:firstLine="0"/>
        <w:jc w:val="both"/>
        <w:rPr>
          <w:del w:id="82" w:author="Dilnaza Maratova" w:date="2025-06-16T15:12:00Z" w16du:dateUtc="2025-06-16T10:12:00Z"/>
          <w:rFonts w:ascii="Times New Roman" w:hAnsi="Times New Roman" w:cs="Times New Roman"/>
          <w:sz w:val="24"/>
          <w:szCs w:val="24"/>
        </w:rPr>
      </w:pPr>
      <w:del w:id="83" w:author="Dilnaza Maratova" w:date="2025-06-16T15:12:00Z" w16du:dateUtc="2025-06-16T10:12:00Z">
        <w:r w:rsidRPr="00CB43DB" w:rsidDel="00CA7D90">
          <w:rPr>
            <w:rFonts w:ascii="Times New Roman" w:hAnsi="Times New Roman" w:cs="Times New Roman"/>
            <w:sz w:val="24"/>
            <w:szCs w:val="24"/>
          </w:rPr>
          <w:delText>выполнять иные обязательства, предусмотренные настоящим Договором;</w:delText>
        </w:r>
      </w:del>
    </w:p>
    <w:p w14:paraId="5B6CD7A3" w14:textId="6FC7657C" w:rsidR="00011A2B" w:rsidRPr="00CB43DB" w:rsidDel="00CA7D90" w:rsidRDefault="00011A2B" w:rsidP="00AD6C7D">
      <w:pPr>
        <w:pStyle w:val="a3"/>
        <w:numPr>
          <w:ilvl w:val="1"/>
          <w:numId w:val="3"/>
        </w:numPr>
        <w:spacing w:after="0"/>
        <w:ind w:left="0" w:firstLine="0"/>
        <w:jc w:val="both"/>
        <w:rPr>
          <w:del w:id="84" w:author="Dilnaza Maratova" w:date="2025-06-16T15:12:00Z" w16du:dateUtc="2025-06-16T10:12:00Z"/>
          <w:rFonts w:ascii="Times New Roman" w:hAnsi="Times New Roman" w:cs="Times New Roman"/>
          <w:b/>
          <w:sz w:val="24"/>
          <w:szCs w:val="24"/>
        </w:rPr>
      </w:pPr>
      <w:del w:id="85" w:author="Dilnaza Maratova" w:date="2025-06-16T15:12:00Z" w16du:dateUtc="2025-06-16T10:12:00Z">
        <w:r w:rsidRPr="00CB43DB" w:rsidDel="00CA7D90">
          <w:rPr>
            <w:rFonts w:ascii="Times New Roman" w:hAnsi="Times New Roman" w:cs="Times New Roman"/>
            <w:b/>
            <w:sz w:val="24"/>
            <w:szCs w:val="24"/>
          </w:rPr>
          <w:delText>Исполнитель вправе:</w:delText>
        </w:r>
      </w:del>
    </w:p>
    <w:p w14:paraId="7999795A" w14:textId="7A960DF1" w:rsidR="00011A2B" w:rsidRPr="00CB43DB" w:rsidDel="00CA7D90" w:rsidRDefault="00011A2B" w:rsidP="00AD6C7D">
      <w:pPr>
        <w:pStyle w:val="a3"/>
        <w:numPr>
          <w:ilvl w:val="2"/>
          <w:numId w:val="3"/>
        </w:numPr>
        <w:spacing w:after="0"/>
        <w:ind w:left="0" w:firstLine="0"/>
        <w:jc w:val="both"/>
        <w:rPr>
          <w:del w:id="86" w:author="Dilnaza Maratova" w:date="2025-06-16T15:12:00Z" w16du:dateUtc="2025-06-16T10:12:00Z"/>
          <w:rFonts w:ascii="Times New Roman" w:hAnsi="Times New Roman" w:cs="Times New Roman"/>
          <w:sz w:val="24"/>
          <w:szCs w:val="24"/>
        </w:rPr>
      </w:pPr>
      <w:del w:id="87" w:author="Dilnaza Maratova" w:date="2025-06-16T15:12:00Z" w16du:dateUtc="2025-06-16T10:12:00Z">
        <w:r w:rsidRPr="00CB43DB" w:rsidDel="00CA7D90">
          <w:rPr>
            <w:rFonts w:ascii="Times New Roman" w:hAnsi="Times New Roman" w:cs="Times New Roman"/>
            <w:sz w:val="24"/>
            <w:szCs w:val="24"/>
          </w:rPr>
          <w:delText>запрашивать и получать в установленном порядке от Заказчика материалы, документы, сведения и иную информацию, необходимые для оказания Услуг;</w:delText>
        </w:r>
      </w:del>
    </w:p>
    <w:p w14:paraId="0FD17C8A" w14:textId="7EB5F2EE" w:rsidR="00011A2B" w:rsidRPr="00CB43DB" w:rsidDel="00CA7D90" w:rsidRDefault="00011A2B" w:rsidP="00AD6C7D">
      <w:pPr>
        <w:pStyle w:val="a3"/>
        <w:numPr>
          <w:ilvl w:val="2"/>
          <w:numId w:val="3"/>
        </w:numPr>
        <w:spacing w:after="0"/>
        <w:ind w:left="0" w:firstLine="0"/>
        <w:jc w:val="both"/>
        <w:rPr>
          <w:del w:id="88" w:author="Dilnaza Maratova" w:date="2025-06-16T15:12:00Z" w16du:dateUtc="2025-06-16T10:12:00Z"/>
          <w:rFonts w:ascii="Times New Roman" w:hAnsi="Times New Roman" w:cs="Times New Roman"/>
          <w:sz w:val="24"/>
          <w:szCs w:val="24"/>
        </w:rPr>
      </w:pPr>
      <w:del w:id="89" w:author="Dilnaza Maratova" w:date="2025-06-16T15:12:00Z" w16du:dateUtc="2025-06-16T10:12:00Z">
        <w:r w:rsidRPr="00CB43DB" w:rsidDel="00CA7D90">
          <w:rPr>
            <w:rFonts w:ascii="Times New Roman" w:hAnsi="Times New Roman" w:cs="Times New Roman"/>
            <w:sz w:val="24"/>
            <w:szCs w:val="24"/>
          </w:rPr>
          <w:delText>знакомиться с материалами, документами, сведениями и иной информацией Заказчика, необходимой для оказания Услуг;</w:delText>
        </w:r>
      </w:del>
    </w:p>
    <w:p w14:paraId="72A383EF" w14:textId="14D42114" w:rsidR="00011A2B" w:rsidRPr="00CB43DB" w:rsidDel="00CA7D90" w:rsidRDefault="00011A2B" w:rsidP="00AD6C7D">
      <w:pPr>
        <w:pStyle w:val="a3"/>
        <w:numPr>
          <w:ilvl w:val="2"/>
          <w:numId w:val="3"/>
        </w:numPr>
        <w:spacing w:after="0"/>
        <w:ind w:left="0" w:firstLine="0"/>
        <w:jc w:val="both"/>
        <w:rPr>
          <w:del w:id="90" w:author="Dilnaza Maratova" w:date="2025-06-16T15:12:00Z" w16du:dateUtc="2025-06-16T10:12:00Z"/>
          <w:rFonts w:ascii="Times New Roman" w:hAnsi="Times New Roman" w:cs="Times New Roman"/>
          <w:sz w:val="24"/>
          <w:szCs w:val="24"/>
        </w:rPr>
      </w:pPr>
      <w:del w:id="91" w:author="Dilnaza Maratova" w:date="2025-06-16T15:12:00Z" w16du:dateUtc="2025-06-16T10:12:00Z">
        <w:r w:rsidRPr="00CB43DB" w:rsidDel="00CA7D90">
          <w:rPr>
            <w:rFonts w:ascii="Times New Roman" w:hAnsi="Times New Roman" w:cs="Times New Roman"/>
            <w:sz w:val="24"/>
            <w:szCs w:val="24"/>
          </w:rPr>
          <w:delText>по вопросам, касающимся его деятельности, знакомиться с решениями и проектами решений органов Заказчика, а также внутренними документами Заказчика, касающимися деятельности Исполнителя;</w:delText>
        </w:r>
      </w:del>
    </w:p>
    <w:p w14:paraId="060964CF" w14:textId="5A92B96D" w:rsidR="00011A2B" w:rsidRPr="00CB43DB" w:rsidDel="00CA7D90" w:rsidRDefault="00011A2B" w:rsidP="00AD6C7D">
      <w:pPr>
        <w:pStyle w:val="a3"/>
        <w:numPr>
          <w:ilvl w:val="2"/>
          <w:numId w:val="3"/>
        </w:numPr>
        <w:spacing w:after="0"/>
        <w:ind w:left="0" w:firstLine="0"/>
        <w:jc w:val="both"/>
        <w:rPr>
          <w:del w:id="92" w:author="Dilnaza Maratova" w:date="2025-06-16T15:12:00Z" w16du:dateUtc="2025-06-16T10:12:00Z"/>
          <w:rFonts w:ascii="Times New Roman" w:hAnsi="Times New Roman" w:cs="Times New Roman"/>
          <w:sz w:val="24"/>
          <w:szCs w:val="24"/>
        </w:rPr>
      </w:pPr>
      <w:del w:id="93" w:author="Dilnaza Maratova" w:date="2025-06-16T15:12:00Z" w16du:dateUtc="2025-06-16T10:12:00Z">
        <w:r w:rsidRPr="00CB43DB" w:rsidDel="00CA7D90">
          <w:rPr>
            <w:rFonts w:ascii="Times New Roman" w:hAnsi="Times New Roman" w:cs="Times New Roman"/>
            <w:sz w:val="24"/>
            <w:szCs w:val="24"/>
          </w:rPr>
          <w:delText>принимать участие в программах (мероприятиях), касающихся оказания Услуг.</w:delText>
        </w:r>
      </w:del>
    </w:p>
    <w:p w14:paraId="316D0BC7" w14:textId="43067101" w:rsidR="00011A2B" w:rsidRPr="00CB43DB" w:rsidDel="00CA7D90" w:rsidRDefault="00011A2B" w:rsidP="00AD6C7D">
      <w:pPr>
        <w:pStyle w:val="a3"/>
        <w:numPr>
          <w:ilvl w:val="1"/>
          <w:numId w:val="3"/>
        </w:numPr>
        <w:spacing w:after="0"/>
        <w:ind w:left="0" w:firstLine="0"/>
        <w:jc w:val="both"/>
        <w:rPr>
          <w:del w:id="94" w:author="Dilnaza Maratova" w:date="2025-06-16T15:12:00Z" w16du:dateUtc="2025-06-16T10:12:00Z"/>
          <w:rFonts w:ascii="Times New Roman" w:hAnsi="Times New Roman" w:cs="Times New Roman"/>
          <w:b/>
          <w:sz w:val="24"/>
          <w:szCs w:val="24"/>
        </w:rPr>
      </w:pPr>
      <w:del w:id="95" w:author="Dilnaza Maratova" w:date="2025-06-16T15:12:00Z" w16du:dateUtc="2025-06-16T10:12:00Z">
        <w:r w:rsidRPr="00CB43DB" w:rsidDel="00CA7D90">
          <w:rPr>
            <w:rFonts w:ascii="Times New Roman" w:hAnsi="Times New Roman" w:cs="Times New Roman"/>
            <w:b/>
            <w:sz w:val="24"/>
            <w:szCs w:val="24"/>
          </w:rPr>
          <w:delText>Заказчик обязан:</w:delText>
        </w:r>
      </w:del>
    </w:p>
    <w:p w14:paraId="3F699C12" w14:textId="0B01CFD2" w:rsidR="00011A2B" w:rsidRPr="00CB43DB" w:rsidDel="00CA7D90" w:rsidRDefault="00011A2B" w:rsidP="00AD6C7D">
      <w:pPr>
        <w:pStyle w:val="a3"/>
        <w:numPr>
          <w:ilvl w:val="2"/>
          <w:numId w:val="3"/>
        </w:numPr>
        <w:spacing w:after="0"/>
        <w:ind w:left="0" w:firstLine="0"/>
        <w:jc w:val="both"/>
        <w:rPr>
          <w:del w:id="96" w:author="Dilnaza Maratova" w:date="2025-06-16T15:12:00Z" w16du:dateUtc="2025-06-16T10:12:00Z"/>
          <w:rFonts w:ascii="Times New Roman" w:hAnsi="Times New Roman" w:cs="Times New Roman"/>
          <w:sz w:val="24"/>
          <w:szCs w:val="24"/>
        </w:rPr>
      </w:pPr>
      <w:del w:id="97" w:author="Dilnaza Maratova" w:date="2025-06-16T15:12:00Z" w16du:dateUtc="2025-06-16T10:12:00Z">
        <w:r w:rsidRPr="00CB43DB" w:rsidDel="00CA7D90">
          <w:rPr>
            <w:rFonts w:ascii="Times New Roman" w:hAnsi="Times New Roman" w:cs="Times New Roman"/>
            <w:sz w:val="24"/>
            <w:szCs w:val="24"/>
          </w:rPr>
          <w:delText>оплачивать надлежащим образом оказанные Исполнителем Услуги в порядке, предусмотренном настоящим Договором;</w:delText>
        </w:r>
      </w:del>
    </w:p>
    <w:p w14:paraId="6638E08B" w14:textId="72A88474" w:rsidR="00011A2B" w:rsidRPr="00CB43DB" w:rsidDel="00CA7D90" w:rsidRDefault="00011A2B" w:rsidP="00AD6C7D">
      <w:pPr>
        <w:pStyle w:val="a3"/>
        <w:numPr>
          <w:ilvl w:val="1"/>
          <w:numId w:val="3"/>
        </w:numPr>
        <w:spacing w:after="0"/>
        <w:ind w:left="0" w:firstLine="0"/>
        <w:jc w:val="both"/>
        <w:rPr>
          <w:del w:id="98" w:author="Dilnaza Maratova" w:date="2025-06-16T15:12:00Z" w16du:dateUtc="2025-06-16T10:12:00Z"/>
          <w:rFonts w:ascii="Times New Roman" w:hAnsi="Times New Roman" w:cs="Times New Roman"/>
          <w:b/>
          <w:sz w:val="24"/>
          <w:szCs w:val="24"/>
        </w:rPr>
      </w:pPr>
      <w:del w:id="99" w:author="Dilnaza Maratova" w:date="2025-06-16T15:12:00Z" w16du:dateUtc="2025-06-16T10:12:00Z">
        <w:r w:rsidRPr="00CB43DB" w:rsidDel="00CA7D90">
          <w:rPr>
            <w:rFonts w:ascii="Times New Roman" w:hAnsi="Times New Roman" w:cs="Times New Roman"/>
            <w:b/>
            <w:sz w:val="24"/>
            <w:szCs w:val="24"/>
          </w:rPr>
          <w:delText>Заказчик имеет право:</w:delText>
        </w:r>
      </w:del>
    </w:p>
    <w:p w14:paraId="2F0B2A82" w14:textId="5F3D5023" w:rsidR="00011A2B" w:rsidRPr="00CB43DB" w:rsidDel="00CA7D90" w:rsidRDefault="00011A2B" w:rsidP="00AD6C7D">
      <w:pPr>
        <w:pStyle w:val="a3"/>
        <w:numPr>
          <w:ilvl w:val="2"/>
          <w:numId w:val="3"/>
        </w:numPr>
        <w:spacing w:after="0"/>
        <w:ind w:left="0" w:firstLine="0"/>
        <w:jc w:val="both"/>
        <w:rPr>
          <w:del w:id="100" w:author="Dilnaza Maratova" w:date="2025-06-16T15:12:00Z" w16du:dateUtc="2025-06-16T10:12:00Z"/>
          <w:rFonts w:ascii="Times New Roman" w:hAnsi="Times New Roman" w:cs="Times New Roman"/>
          <w:sz w:val="24"/>
          <w:szCs w:val="24"/>
        </w:rPr>
      </w:pPr>
      <w:del w:id="101" w:author="Dilnaza Maratova" w:date="2025-06-16T15:12:00Z" w16du:dateUtc="2025-06-16T10:12:00Z">
        <w:r w:rsidRPr="00CB43DB" w:rsidDel="00CA7D90">
          <w:rPr>
            <w:rFonts w:ascii="Times New Roman" w:hAnsi="Times New Roman" w:cs="Times New Roman"/>
            <w:sz w:val="24"/>
            <w:szCs w:val="24"/>
          </w:rPr>
          <w:delText>контролировать качество и ход оказываемых Исполнителем Услуг;</w:delText>
        </w:r>
      </w:del>
    </w:p>
    <w:p w14:paraId="5A6A9A49" w14:textId="56937CEB" w:rsidR="00011A2B" w:rsidRPr="00CB43DB" w:rsidDel="00CA7D90" w:rsidRDefault="00011A2B" w:rsidP="00AD6C7D">
      <w:pPr>
        <w:pStyle w:val="a3"/>
        <w:numPr>
          <w:ilvl w:val="2"/>
          <w:numId w:val="3"/>
        </w:numPr>
        <w:spacing w:after="0"/>
        <w:ind w:left="0" w:firstLine="0"/>
        <w:jc w:val="both"/>
        <w:rPr>
          <w:del w:id="102" w:author="Dilnaza Maratova" w:date="2025-06-16T15:12:00Z" w16du:dateUtc="2025-06-16T10:12:00Z"/>
          <w:rFonts w:ascii="Times New Roman" w:hAnsi="Times New Roman" w:cs="Times New Roman"/>
          <w:sz w:val="24"/>
          <w:szCs w:val="24"/>
        </w:rPr>
      </w:pPr>
      <w:del w:id="103" w:author="Dilnaza Maratova" w:date="2025-06-16T15:12:00Z" w16du:dateUtc="2025-06-16T10:12:00Z">
        <w:r w:rsidRPr="00CB43DB" w:rsidDel="00CA7D90">
          <w:rPr>
            <w:rFonts w:ascii="Times New Roman" w:hAnsi="Times New Roman" w:cs="Times New Roman"/>
            <w:sz w:val="24"/>
            <w:szCs w:val="24"/>
          </w:rPr>
          <w:delText xml:space="preserve">требовать </w:delText>
        </w:r>
        <w:r w:rsidR="00735147" w:rsidDel="00CA7D90">
          <w:rPr>
            <w:rFonts w:ascii="Times New Roman" w:hAnsi="Times New Roman" w:cs="Times New Roman"/>
            <w:sz w:val="24"/>
            <w:szCs w:val="24"/>
          </w:rPr>
          <w:delText xml:space="preserve">и взыскивать </w:delText>
        </w:r>
        <w:r w:rsidRPr="00CB43DB" w:rsidDel="00CA7D90">
          <w:rPr>
            <w:rFonts w:ascii="Times New Roman" w:hAnsi="Times New Roman" w:cs="Times New Roman"/>
            <w:sz w:val="24"/>
            <w:szCs w:val="24"/>
          </w:rPr>
          <w:delText>от Исполнителя полного возмещения убытков</w:delText>
        </w:r>
        <w:r w:rsidR="00735147" w:rsidDel="00CA7D90">
          <w:rPr>
            <w:rFonts w:ascii="Times New Roman" w:hAnsi="Times New Roman" w:cs="Times New Roman"/>
            <w:sz w:val="24"/>
            <w:szCs w:val="24"/>
          </w:rPr>
          <w:delText>, возникших по вине Исполнителя;</w:delText>
        </w:r>
      </w:del>
    </w:p>
    <w:p w14:paraId="46ADD349" w14:textId="0762DBB5" w:rsidR="00011A2B" w:rsidDel="00CA7D90" w:rsidRDefault="00011A2B">
      <w:pPr>
        <w:pStyle w:val="a3"/>
        <w:numPr>
          <w:ilvl w:val="2"/>
          <w:numId w:val="3"/>
        </w:numPr>
        <w:spacing w:after="0"/>
        <w:ind w:left="0" w:firstLine="0"/>
        <w:jc w:val="both"/>
        <w:rPr>
          <w:del w:id="104" w:author="Dilnaza Maratova" w:date="2025-06-16T15:12:00Z" w16du:dateUtc="2025-06-16T10:12:00Z"/>
          <w:rFonts w:ascii="Times New Roman" w:hAnsi="Times New Roman" w:cs="Times New Roman"/>
          <w:sz w:val="24"/>
          <w:szCs w:val="24"/>
        </w:rPr>
      </w:pPr>
      <w:del w:id="105" w:author="Dilnaza Maratova" w:date="2025-06-16T15:12:00Z" w16du:dateUtc="2025-06-16T10:12:00Z">
        <w:r w:rsidRPr="00CB43DB" w:rsidDel="00CA7D90">
          <w:rPr>
            <w:rFonts w:ascii="Times New Roman" w:hAnsi="Times New Roman" w:cs="Times New Roman"/>
            <w:sz w:val="24"/>
            <w:szCs w:val="24"/>
          </w:rPr>
          <w:lastRenderedPageBreak/>
          <w:delText>в случае, если Исполнитель, получив уведомление, своевременно не примет соответствующие меры по устранению недостатков в оказываемых/оказанных Услугах, Заказчик может применить необходимые санкции и меры по устранению недостатков за счет Исполнителя</w:delText>
        </w:r>
        <w:r w:rsidR="00735147" w:rsidDel="00CA7D90">
          <w:rPr>
            <w:rFonts w:ascii="Times New Roman" w:hAnsi="Times New Roman" w:cs="Times New Roman"/>
            <w:sz w:val="24"/>
            <w:szCs w:val="24"/>
          </w:rPr>
          <w:delText>.</w:delText>
        </w:r>
      </w:del>
    </w:p>
    <w:p w14:paraId="102FE0E7" w14:textId="769357F6" w:rsidR="00735147" w:rsidRPr="00CB43DB" w:rsidDel="00CA7D90" w:rsidRDefault="00735147" w:rsidP="00AD6C7D">
      <w:pPr>
        <w:pStyle w:val="a3"/>
        <w:spacing w:after="0"/>
        <w:ind w:left="0"/>
        <w:jc w:val="both"/>
        <w:rPr>
          <w:del w:id="106" w:author="Dilnaza Maratova" w:date="2025-06-16T15:12:00Z" w16du:dateUtc="2025-06-16T10:12:00Z"/>
          <w:rFonts w:ascii="Times New Roman" w:hAnsi="Times New Roman" w:cs="Times New Roman"/>
          <w:sz w:val="24"/>
          <w:szCs w:val="24"/>
        </w:rPr>
      </w:pPr>
    </w:p>
    <w:p w14:paraId="3D1BEFA7" w14:textId="0A406635" w:rsidR="00011A2B" w:rsidRPr="00CB43DB" w:rsidDel="00CA7D90" w:rsidRDefault="00735147" w:rsidP="00AD6C7D">
      <w:pPr>
        <w:pStyle w:val="a3"/>
        <w:numPr>
          <w:ilvl w:val="0"/>
          <w:numId w:val="1"/>
        </w:numPr>
        <w:spacing w:after="0"/>
        <w:ind w:left="0" w:firstLine="0"/>
        <w:jc w:val="center"/>
        <w:rPr>
          <w:del w:id="107" w:author="Dilnaza Maratova" w:date="2025-06-16T15:12:00Z" w16du:dateUtc="2025-06-16T10:12:00Z"/>
          <w:rFonts w:ascii="Times New Roman" w:hAnsi="Times New Roman" w:cs="Times New Roman"/>
          <w:b/>
          <w:sz w:val="24"/>
          <w:szCs w:val="24"/>
        </w:rPr>
      </w:pPr>
      <w:del w:id="108" w:author="Dilnaza Maratova" w:date="2025-06-16T15:12:00Z" w16du:dateUtc="2025-06-16T10:12:00Z">
        <w:r w:rsidRPr="00CB43DB" w:rsidDel="00CA7D90">
          <w:rPr>
            <w:rFonts w:ascii="Times New Roman" w:hAnsi="Times New Roman" w:cs="Times New Roman"/>
            <w:b/>
            <w:sz w:val="24"/>
            <w:szCs w:val="24"/>
          </w:rPr>
          <w:delText xml:space="preserve">СТОИМОСТЬ, ПОРЯДОК ПРИЕМА И </w:delText>
        </w:r>
        <w:r w:rsidRPr="00735147" w:rsidDel="00CA7D90">
          <w:rPr>
            <w:rFonts w:ascii="Times New Roman" w:hAnsi="Times New Roman" w:cs="Times New Roman"/>
            <w:b/>
            <w:sz w:val="24"/>
            <w:szCs w:val="24"/>
          </w:rPr>
          <w:delText>ОПЛАТЫ</w:delText>
        </w:r>
        <w:r w:rsidRPr="00CB43DB" w:rsidDel="00CA7D90">
          <w:rPr>
            <w:rFonts w:ascii="Times New Roman" w:hAnsi="Times New Roman" w:cs="Times New Roman"/>
            <w:b/>
            <w:sz w:val="24"/>
            <w:szCs w:val="24"/>
          </w:rPr>
          <w:delText xml:space="preserve"> УСЛУГ</w:delText>
        </w:r>
      </w:del>
    </w:p>
    <w:p w14:paraId="73C5A771" w14:textId="639DBBA5" w:rsidR="00D63DA1" w:rsidRPr="00CB43DB" w:rsidDel="00CA7D90" w:rsidRDefault="00D63DA1" w:rsidP="00AD6C7D">
      <w:pPr>
        <w:pStyle w:val="a3"/>
        <w:numPr>
          <w:ilvl w:val="0"/>
          <w:numId w:val="3"/>
        </w:numPr>
        <w:spacing w:after="0"/>
        <w:ind w:left="0" w:firstLine="0"/>
        <w:jc w:val="both"/>
        <w:rPr>
          <w:del w:id="109" w:author="Dilnaza Maratova" w:date="2025-06-16T15:12:00Z" w16du:dateUtc="2025-06-16T10:12:00Z"/>
          <w:rFonts w:ascii="Times New Roman" w:hAnsi="Times New Roman" w:cs="Times New Roman"/>
          <w:vanish/>
          <w:sz w:val="24"/>
          <w:szCs w:val="24"/>
        </w:rPr>
      </w:pPr>
    </w:p>
    <w:p w14:paraId="0D6EF886" w14:textId="187E1962" w:rsidR="00B45A00" w:rsidRPr="00AD6C7D" w:rsidDel="00CA7D90" w:rsidRDefault="00B45A00" w:rsidP="00AD6C7D">
      <w:pPr>
        <w:pStyle w:val="a3"/>
        <w:numPr>
          <w:ilvl w:val="1"/>
          <w:numId w:val="3"/>
        </w:numPr>
        <w:spacing w:after="0" w:line="240" w:lineRule="auto"/>
        <w:ind w:left="0" w:firstLine="0"/>
        <w:jc w:val="both"/>
        <w:rPr>
          <w:del w:id="110" w:author="Dilnaza Maratova" w:date="2025-06-16T15:12:00Z" w16du:dateUtc="2025-06-16T10:12:00Z"/>
          <w:rFonts w:ascii="Times New Roman" w:hAnsi="Times New Roman" w:cs="Times New Roman"/>
          <w:sz w:val="24"/>
          <w:szCs w:val="24"/>
        </w:rPr>
      </w:pPr>
      <w:del w:id="111" w:author="Dilnaza Maratova" w:date="2025-06-16T15:12:00Z" w16du:dateUtc="2025-06-16T10:12:00Z">
        <w:r w:rsidRPr="00AD6C7D" w:rsidDel="00CA7D90">
          <w:rPr>
            <w:rFonts w:ascii="Times New Roman" w:hAnsi="Times New Roman" w:cs="Times New Roman"/>
            <w:sz w:val="24"/>
            <w:szCs w:val="24"/>
          </w:rPr>
          <w:delText>Общая стоимость Договора с учетом всех налогов/платежей в бюджет и иных взносов в соответствии с законодательством Республики Казахстан складывается из суммы подписанных Сторонами Актов выполненных работ (оказанных услуг) (далее – Акт).</w:delText>
        </w:r>
      </w:del>
    </w:p>
    <w:p w14:paraId="7540D523" w14:textId="002526DC" w:rsidR="00B45A00" w:rsidRPr="00CB43DB" w:rsidDel="00CA7D90" w:rsidRDefault="00B45A00" w:rsidP="00AD6C7D">
      <w:pPr>
        <w:pStyle w:val="a3"/>
        <w:numPr>
          <w:ilvl w:val="2"/>
          <w:numId w:val="3"/>
        </w:numPr>
        <w:spacing w:after="0" w:line="240" w:lineRule="auto"/>
        <w:ind w:left="0" w:firstLine="0"/>
        <w:jc w:val="both"/>
        <w:rPr>
          <w:del w:id="112" w:author="Dilnaza Maratova" w:date="2025-06-16T15:12:00Z" w16du:dateUtc="2025-06-16T10:12:00Z"/>
          <w:rFonts w:ascii="Times New Roman" w:hAnsi="Times New Roman" w:cs="Times New Roman"/>
          <w:sz w:val="24"/>
          <w:szCs w:val="24"/>
        </w:rPr>
      </w:pPr>
      <w:del w:id="113" w:author="Dilnaza Maratova" w:date="2025-06-16T15:12:00Z" w16du:dateUtc="2025-06-16T10:12:00Z">
        <w:r w:rsidRPr="00CB43DB" w:rsidDel="00CA7D90">
          <w:rPr>
            <w:rFonts w:ascii="Times New Roman" w:hAnsi="Times New Roman" w:cs="Times New Roman"/>
            <w:sz w:val="24"/>
            <w:szCs w:val="24"/>
          </w:rPr>
          <w:delText>Стороны согласились, что в соответствии с законодательством РК, обязанность по удержанию ИПН, ОПВ, ВОСМС</w:delText>
        </w:r>
        <w:r w:rsidR="00471326" w:rsidRPr="00CB43DB" w:rsidDel="00CA7D90">
          <w:rPr>
            <w:rFonts w:ascii="Times New Roman" w:hAnsi="Times New Roman" w:cs="Times New Roman"/>
            <w:sz w:val="24"/>
            <w:szCs w:val="24"/>
          </w:rPr>
          <w:delText>, социальных отчислений</w:delText>
        </w:r>
        <w:r w:rsidRPr="00CB43DB" w:rsidDel="00CA7D90">
          <w:rPr>
            <w:rFonts w:ascii="Times New Roman" w:hAnsi="Times New Roman" w:cs="Times New Roman"/>
            <w:sz w:val="24"/>
            <w:szCs w:val="24"/>
          </w:rPr>
          <w:delText xml:space="preserve"> у источника выплаты и по их перечислению в бюджет и соответствующие фонды, по отражению их в налоговой отчетности</w:delText>
        </w:r>
        <w:r w:rsidRPr="00CB43DB" w:rsidDel="00CA7D90">
          <w:rPr>
            <w:rFonts w:ascii="Times New Roman" w:eastAsiaTheme="minorEastAsia" w:hAnsi="Times New Roman" w:cs="Times New Roman"/>
            <w:sz w:val="24"/>
            <w:szCs w:val="24"/>
            <w:lang w:eastAsia="ja-JP"/>
          </w:rPr>
          <w:delText>, а также по исчислению и уплате обязательных социальных отчислений</w:delText>
        </w:r>
        <w:r w:rsidRPr="00CB43DB" w:rsidDel="00CA7D90">
          <w:rPr>
            <w:rFonts w:ascii="Times New Roman" w:hAnsi="Times New Roman" w:cs="Times New Roman"/>
            <w:sz w:val="24"/>
            <w:szCs w:val="24"/>
          </w:rPr>
          <w:delText>, возложена на Заказчика.</w:delText>
        </w:r>
      </w:del>
    </w:p>
    <w:p w14:paraId="533DA337" w14:textId="5AD9F2F8" w:rsidR="00B45A00" w:rsidRPr="00CB43DB" w:rsidDel="00CA7D90" w:rsidRDefault="00B45A00" w:rsidP="00AD6C7D">
      <w:pPr>
        <w:pStyle w:val="a3"/>
        <w:numPr>
          <w:ilvl w:val="1"/>
          <w:numId w:val="3"/>
        </w:numPr>
        <w:spacing w:after="0" w:line="240" w:lineRule="auto"/>
        <w:ind w:left="0" w:firstLine="0"/>
        <w:jc w:val="both"/>
        <w:rPr>
          <w:del w:id="114" w:author="Dilnaza Maratova" w:date="2025-06-16T15:12:00Z" w16du:dateUtc="2025-06-16T10:12:00Z"/>
          <w:rFonts w:ascii="Times New Roman" w:hAnsi="Times New Roman" w:cs="Times New Roman"/>
          <w:sz w:val="24"/>
          <w:szCs w:val="24"/>
        </w:rPr>
      </w:pPr>
      <w:del w:id="115" w:author="Dilnaza Maratova" w:date="2025-06-16T15:12:00Z" w16du:dateUtc="2025-06-16T10:12:00Z">
        <w:r w:rsidRPr="00CB43DB" w:rsidDel="00CA7D90">
          <w:rPr>
            <w:rFonts w:ascii="Times New Roman" w:hAnsi="Times New Roman" w:cs="Times New Roman"/>
            <w:sz w:val="24"/>
            <w:szCs w:val="24"/>
          </w:rPr>
          <w:delText xml:space="preserve">Стоимость Услуг по настоящему Договору составляет </w:delText>
        </w:r>
        <w:r w:rsidR="00CC3D8F" w:rsidRPr="00CB43DB" w:rsidDel="00CA7D90">
          <w:rPr>
            <w:rFonts w:ascii="Times New Roman" w:hAnsi="Times New Roman" w:cs="Times New Roman"/>
            <w:sz w:val="24"/>
            <w:szCs w:val="24"/>
          </w:rPr>
          <w:delText>1</w:delText>
        </w:r>
        <w:r w:rsidRPr="00CB43DB" w:rsidDel="00CA7D90">
          <w:rPr>
            <w:rFonts w:ascii="Times New Roman" w:hAnsi="Times New Roman" w:cs="Times New Roman"/>
            <w:sz w:val="24"/>
            <w:szCs w:val="24"/>
          </w:rPr>
          <w:delText>50 000 (</w:delText>
        </w:r>
        <w:r w:rsidR="00CC3D8F" w:rsidRPr="00CB43DB" w:rsidDel="00CA7D90">
          <w:rPr>
            <w:rFonts w:ascii="Times New Roman" w:hAnsi="Times New Roman" w:cs="Times New Roman"/>
            <w:sz w:val="24"/>
            <w:szCs w:val="24"/>
          </w:rPr>
          <w:delText>сто</w:delText>
        </w:r>
        <w:r w:rsidRPr="00CB43DB" w:rsidDel="00CA7D90">
          <w:rPr>
            <w:rFonts w:ascii="Times New Roman" w:hAnsi="Times New Roman" w:cs="Times New Roman"/>
            <w:sz w:val="24"/>
            <w:szCs w:val="24"/>
          </w:rPr>
          <w:delText xml:space="preserve"> пятьдесят тысяч) тенге за </w:delText>
        </w:r>
        <w:r w:rsidR="002D34DA" w:rsidRPr="00CB43DB" w:rsidDel="00CA7D90">
          <w:rPr>
            <w:rFonts w:ascii="Times New Roman" w:hAnsi="Times New Roman" w:cs="Times New Roman"/>
            <w:sz w:val="24"/>
            <w:szCs w:val="24"/>
          </w:rPr>
          <w:delText>каждый этап</w:delText>
        </w:r>
        <w:r w:rsidRPr="00CB43DB" w:rsidDel="00CA7D90">
          <w:rPr>
            <w:rFonts w:ascii="Times New Roman" w:hAnsi="Times New Roman" w:cs="Times New Roman"/>
            <w:sz w:val="24"/>
            <w:szCs w:val="24"/>
          </w:rPr>
          <w:delText xml:space="preserve"> </w:delText>
        </w:r>
        <w:r w:rsidRPr="00CB43DB" w:rsidDel="00CA7D90">
          <w:rPr>
            <w:rFonts w:ascii="Times New Roman" w:hAnsi="Times New Roman" w:cs="Times New Roman"/>
            <w:sz w:val="24"/>
            <w:szCs w:val="24"/>
            <w:u w:val="single"/>
          </w:rPr>
          <w:delText>без</w:delText>
        </w:r>
        <w:r w:rsidRPr="00CB43DB" w:rsidDel="00CA7D90">
          <w:rPr>
            <w:rFonts w:ascii="Times New Roman" w:hAnsi="Times New Roman" w:cs="Times New Roman"/>
            <w:sz w:val="24"/>
            <w:szCs w:val="24"/>
          </w:rPr>
          <w:delText xml:space="preserve"> учета всех налогов/платежей в бюджет и иных взносов в соответствии с законодательством Республики Казахстан.</w:delText>
        </w:r>
      </w:del>
    </w:p>
    <w:p w14:paraId="7EAB466D" w14:textId="0753CB06" w:rsidR="00B45A00" w:rsidRPr="00CB43DB" w:rsidDel="00CA7D90" w:rsidRDefault="00B45A00" w:rsidP="00AD6C7D">
      <w:pPr>
        <w:pStyle w:val="a3"/>
        <w:numPr>
          <w:ilvl w:val="1"/>
          <w:numId w:val="3"/>
        </w:numPr>
        <w:spacing w:after="0" w:line="240" w:lineRule="auto"/>
        <w:ind w:left="0" w:firstLine="0"/>
        <w:jc w:val="both"/>
        <w:rPr>
          <w:del w:id="116" w:author="Dilnaza Maratova" w:date="2025-06-16T15:12:00Z" w16du:dateUtc="2025-06-16T10:12:00Z"/>
          <w:rFonts w:ascii="Times New Roman" w:hAnsi="Times New Roman" w:cs="Times New Roman"/>
          <w:sz w:val="24"/>
          <w:szCs w:val="24"/>
        </w:rPr>
      </w:pPr>
      <w:del w:id="117" w:author="Dilnaza Maratova" w:date="2025-06-16T15:12:00Z" w16du:dateUtc="2025-06-16T10:12:00Z">
        <w:r w:rsidRPr="00CB43DB" w:rsidDel="00CA7D90">
          <w:rPr>
            <w:rFonts w:ascii="Times New Roman" w:hAnsi="Times New Roman" w:cs="Times New Roman"/>
            <w:sz w:val="24"/>
            <w:szCs w:val="24"/>
          </w:rPr>
          <w:delText xml:space="preserve">Оплата Заказчиком осуществляется в течение </w:delText>
        </w:r>
        <w:r w:rsidR="00966133" w:rsidDel="00CA7D90">
          <w:rPr>
            <w:rFonts w:ascii="Times New Roman" w:hAnsi="Times New Roman" w:cs="Times New Roman"/>
            <w:sz w:val="24"/>
            <w:szCs w:val="24"/>
          </w:rPr>
          <w:delText>5</w:delText>
        </w:r>
        <w:r w:rsidR="00966133" w:rsidRPr="00CB43DB" w:rsidDel="00CA7D90">
          <w:rPr>
            <w:rFonts w:ascii="Times New Roman" w:hAnsi="Times New Roman" w:cs="Times New Roman"/>
            <w:sz w:val="24"/>
            <w:szCs w:val="24"/>
          </w:rPr>
          <w:delText xml:space="preserve"> </w:delText>
        </w:r>
        <w:r w:rsidRPr="00CB43DB" w:rsidDel="00CA7D90">
          <w:rPr>
            <w:rFonts w:ascii="Times New Roman" w:hAnsi="Times New Roman" w:cs="Times New Roman"/>
            <w:sz w:val="24"/>
            <w:szCs w:val="24"/>
          </w:rPr>
          <w:delText>(</w:delText>
        </w:r>
        <w:r w:rsidR="00966133" w:rsidDel="00CA7D90">
          <w:rPr>
            <w:rFonts w:ascii="Times New Roman" w:hAnsi="Times New Roman" w:cs="Times New Roman"/>
            <w:sz w:val="24"/>
            <w:szCs w:val="24"/>
          </w:rPr>
          <w:delText>пять</w:delText>
        </w:r>
        <w:r w:rsidRPr="00CB43DB" w:rsidDel="00CA7D90">
          <w:rPr>
            <w:rFonts w:ascii="Times New Roman" w:hAnsi="Times New Roman" w:cs="Times New Roman"/>
            <w:sz w:val="24"/>
            <w:szCs w:val="24"/>
          </w:rPr>
          <w:delText>) рабочих дней после подписания Сторонами Акта</w:delText>
        </w:r>
        <w:r w:rsidR="00735147" w:rsidDel="00CA7D90">
          <w:rPr>
            <w:rFonts w:ascii="Times New Roman" w:hAnsi="Times New Roman" w:cs="Times New Roman"/>
            <w:sz w:val="24"/>
            <w:szCs w:val="24"/>
          </w:rPr>
          <w:delText xml:space="preserve"> </w:delText>
        </w:r>
        <w:r w:rsidR="002D34DA" w:rsidRPr="00CB43DB" w:rsidDel="00CA7D90">
          <w:rPr>
            <w:rFonts w:ascii="Times New Roman" w:hAnsi="Times New Roman" w:cs="Times New Roman"/>
            <w:sz w:val="24"/>
            <w:szCs w:val="24"/>
          </w:rPr>
          <w:delText>за каждый этап</w:delText>
        </w:r>
        <w:r w:rsidRPr="00CB43DB" w:rsidDel="00CA7D90">
          <w:rPr>
            <w:rFonts w:ascii="Times New Roman" w:hAnsi="Times New Roman" w:cs="Times New Roman"/>
            <w:sz w:val="24"/>
            <w:szCs w:val="24"/>
          </w:rPr>
          <w:delText>:</w:delText>
        </w:r>
      </w:del>
    </w:p>
    <w:p w14:paraId="0BB9AE73" w14:textId="068735EE" w:rsidR="00B45A00" w:rsidRPr="00CB43DB" w:rsidDel="00CA7D90" w:rsidRDefault="00B45A00" w:rsidP="00AD6C7D">
      <w:pPr>
        <w:pStyle w:val="a3"/>
        <w:numPr>
          <w:ilvl w:val="1"/>
          <w:numId w:val="3"/>
        </w:numPr>
        <w:spacing w:after="0" w:line="240" w:lineRule="auto"/>
        <w:ind w:left="0" w:firstLine="0"/>
        <w:jc w:val="both"/>
        <w:rPr>
          <w:del w:id="118" w:author="Dilnaza Maratova" w:date="2025-06-16T15:12:00Z" w16du:dateUtc="2025-06-16T10:12:00Z"/>
          <w:rFonts w:ascii="Times New Roman" w:hAnsi="Times New Roman" w:cs="Times New Roman"/>
          <w:sz w:val="24"/>
          <w:szCs w:val="24"/>
        </w:rPr>
      </w:pPr>
      <w:del w:id="119" w:author="Dilnaza Maratova" w:date="2025-06-16T15:12:00Z" w16du:dateUtc="2025-06-16T10:12:00Z">
        <w:r w:rsidRPr="00CB43DB" w:rsidDel="00CA7D90">
          <w:rPr>
            <w:rFonts w:ascii="Times New Roman" w:hAnsi="Times New Roman" w:cs="Times New Roman"/>
            <w:sz w:val="24"/>
            <w:szCs w:val="24"/>
          </w:rPr>
          <w:delText>Оплата производится путем перечисления денежных средств на банковский счет Исполнителя в соответствии с реквизитами, представленными в Разделе 9 настоящего Договора.</w:delText>
        </w:r>
      </w:del>
    </w:p>
    <w:p w14:paraId="6D662626" w14:textId="737EF9F9" w:rsidR="00B45A00" w:rsidRPr="00CB43DB" w:rsidDel="00CA7D90" w:rsidRDefault="00B45A00" w:rsidP="00AD6C7D">
      <w:pPr>
        <w:pStyle w:val="a3"/>
        <w:numPr>
          <w:ilvl w:val="1"/>
          <w:numId w:val="3"/>
        </w:numPr>
        <w:spacing w:after="0" w:line="240" w:lineRule="auto"/>
        <w:ind w:left="0" w:firstLine="0"/>
        <w:jc w:val="both"/>
        <w:rPr>
          <w:del w:id="120" w:author="Dilnaza Maratova" w:date="2025-06-16T15:12:00Z" w16du:dateUtc="2025-06-16T10:12:00Z"/>
          <w:rFonts w:ascii="Times New Roman" w:hAnsi="Times New Roman" w:cs="Times New Roman"/>
          <w:sz w:val="24"/>
          <w:szCs w:val="24"/>
        </w:rPr>
      </w:pPr>
      <w:del w:id="121" w:author="Dilnaza Maratova" w:date="2025-06-16T15:12:00Z" w16du:dateUtc="2025-06-16T10:12:00Z">
        <w:r w:rsidRPr="00CB43DB" w:rsidDel="00CA7D90">
          <w:rPr>
            <w:rFonts w:ascii="Times New Roman" w:hAnsi="Times New Roman" w:cs="Times New Roman"/>
            <w:sz w:val="24"/>
            <w:szCs w:val="24"/>
          </w:rPr>
          <w:delText xml:space="preserve">Исполнитель обязан в сроки, указанные в Договоре, представить Заказчику результаты </w:delText>
        </w:r>
        <w:r w:rsidR="002D34DA" w:rsidRPr="00CB43DB" w:rsidDel="00CA7D90">
          <w:rPr>
            <w:rFonts w:ascii="Times New Roman" w:hAnsi="Times New Roman" w:cs="Times New Roman"/>
            <w:sz w:val="24"/>
            <w:szCs w:val="24"/>
          </w:rPr>
          <w:delText xml:space="preserve">каждого этапа </w:delText>
        </w:r>
        <w:r w:rsidRPr="00CB43DB" w:rsidDel="00CA7D90">
          <w:rPr>
            <w:rFonts w:ascii="Times New Roman" w:hAnsi="Times New Roman" w:cs="Times New Roman"/>
            <w:sz w:val="24"/>
            <w:szCs w:val="24"/>
          </w:rPr>
          <w:delText>оказанных услуг на бумажном и/или электронном носителе и Акт.</w:delText>
        </w:r>
      </w:del>
    </w:p>
    <w:p w14:paraId="02D27EBD" w14:textId="24D158CD" w:rsidR="00B45A00" w:rsidRPr="00CB43DB" w:rsidDel="00CA7D90" w:rsidRDefault="00B45A00" w:rsidP="00AD6C7D">
      <w:pPr>
        <w:pStyle w:val="a3"/>
        <w:numPr>
          <w:ilvl w:val="1"/>
          <w:numId w:val="3"/>
        </w:numPr>
        <w:spacing w:after="0" w:line="240" w:lineRule="auto"/>
        <w:ind w:left="0" w:firstLine="0"/>
        <w:jc w:val="both"/>
        <w:rPr>
          <w:del w:id="122" w:author="Dilnaza Maratova" w:date="2025-06-16T15:12:00Z" w16du:dateUtc="2025-06-16T10:12:00Z"/>
          <w:rFonts w:ascii="Times New Roman" w:hAnsi="Times New Roman" w:cs="Times New Roman"/>
          <w:sz w:val="24"/>
          <w:szCs w:val="24"/>
        </w:rPr>
      </w:pPr>
      <w:del w:id="123" w:author="Dilnaza Maratova" w:date="2025-06-16T15:12:00Z" w16du:dateUtc="2025-06-16T10:12:00Z">
        <w:r w:rsidRPr="00CB43DB" w:rsidDel="00CA7D90">
          <w:rPr>
            <w:rFonts w:ascii="Times New Roman" w:hAnsi="Times New Roman" w:cs="Times New Roman"/>
            <w:sz w:val="24"/>
            <w:szCs w:val="24"/>
          </w:rPr>
          <w:delText xml:space="preserve">При наличии у Заказчика замечаний к результатам оказанных Услуг Исполнитель за свой счет, в срок не более 5 (пяти) рабочих дней со дня получения замечаний Заказчика дорабатывает результаты оказания Услуг и предоставляет их Заказчику. </w:delText>
        </w:r>
      </w:del>
    </w:p>
    <w:p w14:paraId="6054C0BF" w14:textId="0FB29374" w:rsidR="00B45A00" w:rsidRPr="00CB43DB" w:rsidDel="00CA7D90" w:rsidRDefault="00B45A00" w:rsidP="00AD6C7D">
      <w:pPr>
        <w:pStyle w:val="a3"/>
        <w:numPr>
          <w:ilvl w:val="1"/>
          <w:numId w:val="3"/>
        </w:numPr>
        <w:spacing w:after="0" w:line="240" w:lineRule="auto"/>
        <w:ind w:left="0" w:firstLine="0"/>
        <w:jc w:val="both"/>
        <w:rPr>
          <w:del w:id="124" w:author="Dilnaza Maratova" w:date="2025-06-16T15:12:00Z" w16du:dateUtc="2025-06-16T10:12:00Z"/>
          <w:rFonts w:ascii="Times New Roman" w:hAnsi="Times New Roman" w:cs="Times New Roman"/>
          <w:sz w:val="24"/>
          <w:szCs w:val="24"/>
        </w:rPr>
      </w:pPr>
      <w:del w:id="125" w:author="Dilnaza Maratova" w:date="2025-06-16T15:12:00Z" w16du:dateUtc="2025-06-16T10:12:00Z">
        <w:r w:rsidRPr="00CB43DB" w:rsidDel="00CA7D90">
          <w:rPr>
            <w:rFonts w:ascii="Times New Roman" w:hAnsi="Times New Roman" w:cs="Times New Roman"/>
            <w:sz w:val="24"/>
            <w:szCs w:val="24"/>
          </w:rPr>
          <w:delText>Стороны признают и соглашаются, что подписание Акта влечет за собой полную передачу Исполнителем Заказчику прав собственности на все результаты Услуг, возникшие (созданные) в рамках исполнения Сторонами обязательств по Договору.</w:delText>
        </w:r>
      </w:del>
    </w:p>
    <w:p w14:paraId="2E73400C" w14:textId="4453DAE8" w:rsidR="00B45A00" w:rsidDel="00CA7D90" w:rsidRDefault="00B45A00">
      <w:pPr>
        <w:pStyle w:val="a3"/>
        <w:numPr>
          <w:ilvl w:val="1"/>
          <w:numId w:val="3"/>
        </w:numPr>
        <w:spacing w:after="0" w:line="240" w:lineRule="auto"/>
        <w:ind w:left="0" w:firstLine="0"/>
        <w:jc w:val="both"/>
        <w:rPr>
          <w:del w:id="126" w:author="Dilnaza Maratova" w:date="2025-06-16T15:12:00Z" w16du:dateUtc="2025-06-16T10:12:00Z"/>
          <w:rFonts w:ascii="Times New Roman" w:hAnsi="Times New Roman" w:cs="Times New Roman"/>
          <w:sz w:val="24"/>
          <w:szCs w:val="24"/>
        </w:rPr>
      </w:pPr>
      <w:del w:id="127" w:author="Dilnaza Maratova" w:date="2025-06-16T15:12:00Z" w16du:dateUtc="2025-06-16T10:12:00Z">
        <w:r w:rsidRPr="00CB43DB" w:rsidDel="00CA7D90">
          <w:rPr>
            <w:rFonts w:ascii="Times New Roman" w:hAnsi="Times New Roman" w:cs="Times New Roman"/>
            <w:sz w:val="24"/>
            <w:szCs w:val="24"/>
          </w:rPr>
          <w:delText>Стоимость Услуг по Договору может быть изменена по согласованию Сторон в случае необходимости возмещения финансовых расходов Исполнителя на деловые поездки, связанные с надлежащим исполнением обязательств по Договору. При этом изменение стоимости Услуг по Договору в обязательном порядке оформляется в письменном виде дополнительным соглашением к Договору и подписывается обеими Сторонами.</w:delText>
        </w:r>
      </w:del>
    </w:p>
    <w:p w14:paraId="3601D8D0" w14:textId="6001BF43" w:rsidR="00735147" w:rsidRPr="00CB43DB" w:rsidDel="00CA7D90" w:rsidRDefault="00735147" w:rsidP="00AD6C7D">
      <w:pPr>
        <w:pStyle w:val="a3"/>
        <w:spacing w:after="0" w:line="240" w:lineRule="auto"/>
        <w:ind w:left="0"/>
        <w:jc w:val="both"/>
        <w:rPr>
          <w:del w:id="128" w:author="Dilnaza Maratova" w:date="2025-06-16T15:12:00Z" w16du:dateUtc="2025-06-16T10:12:00Z"/>
          <w:rFonts w:ascii="Times New Roman" w:hAnsi="Times New Roman" w:cs="Times New Roman"/>
          <w:sz w:val="24"/>
          <w:szCs w:val="24"/>
        </w:rPr>
      </w:pPr>
    </w:p>
    <w:p w14:paraId="65471C2A" w14:textId="0425C6D2" w:rsidR="00011A2B" w:rsidRPr="00CB43DB" w:rsidDel="00CA7D90" w:rsidRDefault="00735147" w:rsidP="00AD6C7D">
      <w:pPr>
        <w:pStyle w:val="a3"/>
        <w:numPr>
          <w:ilvl w:val="0"/>
          <w:numId w:val="1"/>
        </w:numPr>
        <w:spacing w:after="0"/>
        <w:ind w:left="0" w:firstLine="0"/>
        <w:jc w:val="center"/>
        <w:rPr>
          <w:del w:id="129" w:author="Dilnaza Maratova" w:date="2025-06-16T15:12:00Z" w16du:dateUtc="2025-06-16T10:12:00Z"/>
          <w:rFonts w:ascii="Times New Roman" w:hAnsi="Times New Roman" w:cs="Times New Roman"/>
          <w:b/>
          <w:sz w:val="24"/>
          <w:szCs w:val="24"/>
        </w:rPr>
      </w:pPr>
      <w:del w:id="130" w:author="Dilnaza Maratova" w:date="2025-06-16T15:12:00Z" w16du:dateUtc="2025-06-16T10:12:00Z">
        <w:r w:rsidRPr="00CB43DB" w:rsidDel="00CA7D90">
          <w:rPr>
            <w:rFonts w:ascii="Times New Roman" w:hAnsi="Times New Roman" w:cs="Times New Roman"/>
            <w:b/>
            <w:sz w:val="24"/>
            <w:szCs w:val="24"/>
          </w:rPr>
          <w:delText>УСЛОВИЯ И ПОРЯДОК РАСТОРЖЕНИЯ ДОГОВОРА</w:delText>
        </w:r>
      </w:del>
    </w:p>
    <w:p w14:paraId="74105E5B" w14:textId="38490695" w:rsidR="00D63DA1" w:rsidRPr="00CB43DB" w:rsidDel="00CA7D90" w:rsidRDefault="00D63DA1" w:rsidP="00AD6C7D">
      <w:pPr>
        <w:pStyle w:val="a3"/>
        <w:numPr>
          <w:ilvl w:val="0"/>
          <w:numId w:val="3"/>
        </w:numPr>
        <w:spacing w:after="0"/>
        <w:ind w:left="0" w:firstLine="0"/>
        <w:jc w:val="both"/>
        <w:rPr>
          <w:del w:id="131" w:author="Dilnaza Maratova" w:date="2025-06-16T15:12:00Z" w16du:dateUtc="2025-06-16T10:12:00Z"/>
          <w:rFonts w:ascii="Times New Roman" w:hAnsi="Times New Roman" w:cs="Times New Roman"/>
          <w:vanish/>
          <w:sz w:val="24"/>
          <w:szCs w:val="24"/>
        </w:rPr>
      </w:pPr>
    </w:p>
    <w:p w14:paraId="3300C6DD" w14:textId="461197C1" w:rsidR="00011A2B" w:rsidRPr="00CB43DB" w:rsidDel="00CA7D90" w:rsidRDefault="00011A2B" w:rsidP="00AD6C7D">
      <w:pPr>
        <w:pStyle w:val="a3"/>
        <w:numPr>
          <w:ilvl w:val="1"/>
          <w:numId w:val="3"/>
        </w:numPr>
        <w:spacing w:after="0" w:line="240" w:lineRule="auto"/>
        <w:ind w:left="0" w:firstLine="0"/>
        <w:jc w:val="both"/>
        <w:rPr>
          <w:del w:id="132" w:author="Dilnaza Maratova" w:date="2025-06-16T15:12:00Z" w16du:dateUtc="2025-06-16T10:12:00Z"/>
          <w:rFonts w:ascii="Times New Roman" w:hAnsi="Times New Roman" w:cs="Times New Roman"/>
          <w:sz w:val="24"/>
          <w:szCs w:val="24"/>
        </w:rPr>
      </w:pPr>
      <w:del w:id="133" w:author="Dilnaza Maratova" w:date="2025-06-16T15:12:00Z" w16du:dateUtc="2025-06-16T10:12:00Z">
        <w:r w:rsidRPr="00CB43DB" w:rsidDel="00CA7D90">
          <w:rPr>
            <w:rFonts w:ascii="Times New Roman" w:hAnsi="Times New Roman" w:cs="Times New Roman"/>
            <w:sz w:val="24"/>
            <w:szCs w:val="24"/>
          </w:rPr>
          <w:delText>Настоящий Договор может быть расторгнут по соглашению Сторон.</w:delText>
        </w:r>
      </w:del>
    </w:p>
    <w:p w14:paraId="3FD9E53A" w14:textId="08E9D76A" w:rsidR="00011A2B" w:rsidRPr="00CB43DB" w:rsidDel="00CA7D90" w:rsidRDefault="00011A2B" w:rsidP="00AD6C7D">
      <w:pPr>
        <w:pStyle w:val="a3"/>
        <w:numPr>
          <w:ilvl w:val="1"/>
          <w:numId w:val="3"/>
        </w:numPr>
        <w:spacing w:after="0" w:line="240" w:lineRule="auto"/>
        <w:ind w:left="0" w:firstLine="0"/>
        <w:jc w:val="both"/>
        <w:rPr>
          <w:del w:id="134" w:author="Dilnaza Maratova" w:date="2025-06-16T15:12:00Z" w16du:dateUtc="2025-06-16T10:12:00Z"/>
          <w:rFonts w:ascii="Times New Roman" w:hAnsi="Times New Roman" w:cs="Times New Roman"/>
          <w:sz w:val="24"/>
          <w:szCs w:val="24"/>
        </w:rPr>
      </w:pPr>
      <w:del w:id="135" w:author="Dilnaza Maratova" w:date="2025-06-16T15:12:00Z" w16du:dateUtc="2025-06-16T10:12:00Z">
        <w:r w:rsidRPr="00CB43DB" w:rsidDel="00CA7D90">
          <w:rPr>
            <w:rFonts w:ascii="Times New Roman" w:hAnsi="Times New Roman" w:cs="Times New Roman"/>
            <w:sz w:val="24"/>
            <w:szCs w:val="24"/>
          </w:rPr>
          <w:delText>Заказчик вправе в одностороннем порядке отказаться от исполнения (расторгнуть) Договора в случаях:</w:delText>
        </w:r>
      </w:del>
    </w:p>
    <w:p w14:paraId="253BACDA" w14:textId="3D35DA2C" w:rsidR="00011A2B" w:rsidRPr="00CB43DB" w:rsidDel="00CA7D90" w:rsidRDefault="00011A2B" w:rsidP="00AD6C7D">
      <w:pPr>
        <w:pStyle w:val="a3"/>
        <w:numPr>
          <w:ilvl w:val="2"/>
          <w:numId w:val="3"/>
        </w:numPr>
        <w:spacing w:after="0" w:line="240" w:lineRule="auto"/>
        <w:ind w:left="0" w:firstLine="0"/>
        <w:jc w:val="both"/>
        <w:rPr>
          <w:del w:id="136" w:author="Dilnaza Maratova" w:date="2025-06-16T15:12:00Z" w16du:dateUtc="2025-06-16T10:12:00Z"/>
          <w:rFonts w:ascii="Times New Roman" w:hAnsi="Times New Roman" w:cs="Times New Roman"/>
          <w:sz w:val="24"/>
          <w:szCs w:val="24"/>
        </w:rPr>
      </w:pPr>
      <w:del w:id="137" w:author="Dilnaza Maratova" w:date="2025-06-16T15:12:00Z" w16du:dateUtc="2025-06-16T10:12:00Z">
        <w:r w:rsidRPr="00CB43DB" w:rsidDel="00CA7D90">
          <w:rPr>
            <w:rFonts w:ascii="Times New Roman" w:hAnsi="Times New Roman" w:cs="Times New Roman"/>
            <w:sz w:val="24"/>
            <w:szCs w:val="24"/>
          </w:rPr>
          <w:delText>неисполнения или ненадлежащего исполнения Исполнителем Договора;</w:delText>
        </w:r>
      </w:del>
    </w:p>
    <w:p w14:paraId="7D62E54F" w14:textId="47BBCFAC" w:rsidR="00011A2B" w:rsidRPr="00CB43DB" w:rsidDel="00CA7D90" w:rsidRDefault="00011A2B" w:rsidP="00AD6C7D">
      <w:pPr>
        <w:pStyle w:val="a3"/>
        <w:numPr>
          <w:ilvl w:val="2"/>
          <w:numId w:val="3"/>
        </w:numPr>
        <w:spacing w:after="0" w:line="240" w:lineRule="auto"/>
        <w:ind w:left="0" w:firstLine="0"/>
        <w:jc w:val="both"/>
        <w:rPr>
          <w:del w:id="138" w:author="Dilnaza Maratova" w:date="2025-06-16T15:12:00Z" w16du:dateUtc="2025-06-16T10:12:00Z"/>
          <w:rFonts w:ascii="Times New Roman" w:hAnsi="Times New Roman" w:cs="Times New Roman"/>
          <w:sz w:val="24"/>
          <w:szCs w:val="24"/>
        </w:rPr>
      </w:pPr>
      <w:del w:id="139" w:author="Dilnaza Maratova" w:date="2025-06-16T15:12:00Z" w16du:dateUtc="2025-06-16T10:12:00Z">
        <w:r w:rsidRPr="00CB43DB" w:rsidDel="00CA7D90">
          <w:rPr>
            <w:rFonts w:ascii="Times New Roman" w:hAnsi="Times New Roman" w:cs="Times New Roman"/>
            <w:sz w:val="24"/>
            <w:szCs w:val="24"/>
          </w:rPr>
          <w:delText xml:space="preserve">нецелесообразности его дальнейшего исполнения. </w:delText>
        </w:r>
      </w:del>
    </w:p>
    <w:p w14:paraId="7145F664" w14:textId="7BD385A8" w:rsidR="00011A2B" w:rsidRPr="00CB43DB" w:rsidDel="00CA7D90" w:rsidRDefault="00011A2B" w:rsidP="00AD6C7D">
      <w:pPr>
        <w:pStyle w:val="a3"/>
        <w:numPr>
          <w:ilvl w:val="1"/>
          <w:numId w:val="3"/>
        </w:numPr>
        <w:spacing w:after="0" w:line="240" w:lineRule="auto"/>
        <w:ind w:left="0" w:firstLine="0"/>
        <w:jc w:val="both"/>
        <w:rPr>
          <w:del w:id="140" w:author="Dilnaza Maratova" w:date="2025-06-16T15:12:00Z" w16du:dateUtc="2025-06-16T10:12:00Z"/>
          <w:rFonts w:ascii="Times New Roman" w:hAnsi="Times New Roman" w:cs="Times New Roman"/>
          <w:sz w:val="24"/>
          <w:szCs w:val="24"/>
        </w:rPr>
      </w:pPr>
      <w:del w:id="141" w:author="Dilnaza Maratova" w:date="2025-06-16T15:12:00Z" w16du:dateUtc="2025-06-16T10:12:00Z">
        <w:r w:rsidRPr="00CB43DB" w:rsidDel="00CA7D90">
          <w:rPr>
            <w:rFonts w:ascii="Times New Roman" w:hAnsi="Times New Roman" w:cs="Times New Roman"/>
            <w:sz w:val="24"/>
            <w:szCs w:val="24"/>
          </w:rPr>
          <w:delText>В случае расторжения Договора согласно п.4.</w:delText>
        </w:r>
        <w:r w:rsidR="00802FA4" w:rsidRPr="00CB43DB" w:rsidDel="00CA7D90">
          <w:rPr>
            <w:rFonts w:ascii="Times New Roman" w:hAnsi="Times New Roman" w:cs="Times New Roman"/>
            <w:sz w:val="24"/>
            <w:szCs w:val="24"/>
          </w:rPr>
          <w:delText>3</w:delText>
        </w:r>
        <w:r w:rsidRPr="00CB43DB" w:rsidDel="00CA7D90">
          <w:rPr>
            <w:rFonts w:ascii="Times New Roman" w:hAnsi="Times New Roman" w:cs="Times New Roman"/>
            <w:sz w:val="24"/>
            <w:szCs w:val="24"/>
          </w:rPr>
          <w:delText xml:space="preserve">. Договора Заказчик направляет Исполнителю письменное уведомление о расторжении Договора не позднее, чем за 5 (пять) календарных дней до даты его предполагаемого расторжения, по истечении которых Договор считается </w:delText>
        </w:r>
        <w:r w:rsidR="00802FA4" w:rsidRPr="00CB43DB" w:rsidDel="00CA7D90">
          <w:rPr>
            <w:rFonts w:ascii="Times New Roman" w:hAnsi="Times New Roman" w:cs="Times New Roman"/>
            <w:sz w:val="24"/>
            <w:szCs w:val="24"/>
          </w:rPr>
          <w:delText>расторгнутым. Уведомление</w:delText>
        </w:r>
        <w:r w:rsidRPr="00CB43DB" w:rsidDel="00CA7D90">
          <w:rPr>
            <w:rFonts w:ascii="Times New Roman" w:hAnsi="Times New Roman" w:cs="Times New Roman"/>
            <w:sz w:val="24"/>
            <w:szCs w:val="24"/>
          </w:rPr>
          <w:delText xml:space="preserve"> направляется Исполнителю на адрес</w:delText>
        </w:r>
        <w:r w:rsidR="00802FA4" w:rsidRPr="00CB43DB" w:rsidDel="00CA7D90">
          <w:rPr>
            <w:rFonts w:ascii="Times New Roman" w:hAnsi="Times New Roman" w:cs="Times New Roman"/>
            <w:sz w:val="24"/>
            <w:szCs w:val="24"/>
          </w:rPr>
          <w:delText xml:space="preserve"> электронной почты</w:delText>
        </w:r>
        <w:r w:rsidRPr="00CB43DB" w:rsidDel="00CA7D90">
          <w:rPr>
            <w:rFonts w:ascii="Times New Roman" w:hAnsi="Times New Roman" w:cs="Times New Roman"/>
            <w:sz w:val="24"/>
            <w:szCs w:val="24"/>
          </w:rPr>
          <w:delText xml:space="preserve">, указанный в разделе 9 настоящего </w:delText>
        </w:r>
        <w:r w:rsidR="00802FA4"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оговора</w:delText>
        </w:r>
        <w:r w:rsidR="00CD203F" w:rsidRPr="00CB43DB" w:rsidDel="00CA7D90">
          <w:rPr>
            <w:rFonts w:ascii="Times New Roman" w:hAnsi="Times New Roman" w:cs="Times New Roman"/>
            <w:sz w:val="24"/>
            <w:szCs w:val="24"/>
          </w:rPr>
          <w:delText>,</w:delText>
        </w:r>
        <w:r w:rsidRPr="00CB43DB" w:rsidDel="00CA7D90">
          <w:rPr>
            <w:rFonts w:ascii="Times New Roman" w:hAnsi="Times New Roman" w:cs="Times New Roman"/>
            <w:sz w:val="24"/>
            <w:szCs w:val="24"/>
          </w:rPr>
          <w:delText xml:space="preserve"> либо вручается Исполнителю нарочно. Исполнитель не имеет претензий и не будет иметь </w:delText>
        </w:r>
        <w:r w:rsidR="00802FA4" w:rsidRPr="00CB43DB" w:rsidDel="00CA7D90">
          <w:rPr>
            <w:rFonts w:ascii="Times New Roman" w:hAnsi="Times New Roman" w:cs="Times New Roman"/>
            <w:sz w:val="24"/>
            <w:szCs w:val="24"/>
          </w:rPr>
          <w:delText>претензий, по существу</w:delText>
        </w:r>
        <w:r w:rsidR="00402936" w:rsidRPr="00CB43DB" w:rsidDel="00CA7D90">
          <w:rPr>
            <w:rFonts w:ascii="Times New Roman" w:hAnsi="Times New Roman" w:cs="Times New Roman"/>
            <w:sz w:val="24"/>
            <w:szCs w:val="24"/>
          </w:rPr>
          <w:delText>,</w:delText>
        </w:r>
        <w:r w:rsidRPr="00CB43DB" w:rsidDel="00CA7D90">
          <w:rPr>
            <w:rFonts w:ascii="Times New Roman" w:hAnsi="Times New Roman" w:cs="Times New Roman"/>
            <w:sz w:val="24"/>
            <w:szCs w:val="24"/>
          </w:rPr>
          <w:delText xml:space="preserve"> и порядку расторжения Договора. </w:delText>
        </w:r>
      </w:del>
    </w:p>
    <w:p w14:paraId="594C2E41" w14:textId="70C448F1" w:rsidR="0013283B" w:rsidRPr="00CB43DB" w:rsidDel="00CA7D90" w:rsidRDefault="00011A2B" w:rsidP="00AD6C7D">
      <w:pPr>
        <w:pStyle w:val="a3"/>
        <w:numPr>
          <w:ilvl w:val="1"/>
          <w:numId w:val="3"/>
        </w:numPr>
        <w:spacing w:after="0" w:line="240" w:lineRule="auto"/>
        <w:ind w:left="0" w:firstLine="0"/>
        <w:jc w:val="both"/>
        <w:rPr>
          <w:del w:id="142" w:author="Dilnaza Maratova" w:date="2025-06-16T15:12:00Z" w16du:dateUtc="2025-06-16T10:12:00Z"/>
          <w:rFonts w:ascii="Times New Roman" w:hAnsi="Times New Roman" w:cs="Times New Roman"/>
          <w:sz w:val="24"/>
          <w:szCs w:val="24"/>
        </w:rPr>
      </w:pPr>
      <w:del w:id="143" w:author="Dilnaza Maratova" w:date="2025-06-16T15:12:00Z" w16du:dateUtc="2025-06-16T10:12:00Z">
        <w:r w:rsidRPr="00CB43DB" w:rsidDel="00CA7D90">
          <w:rPr>
            <w:rFonts w:ascii="Times New Roman" w:hAnsi="Times New Roman" w:cs="Times New Roman"/>
            <w:sz w:val="24"/>
            <w:szCs w:val="24"/>
          </w:rPr>
          <w:delText>В случае расторжения Договора окончательный расчет производится после подписания Сторонами Акта за фактически оказанные Услуги.</w:delText>
        </w:r>
        <w:r w:rsidR="0013283B" w:rsidRPr="00CB43DB" w:rsidDel="00CA7D90">
          <w:rPr>
            <w:rFonts w:ascii="Times New Roman" w:hAnsi="Times New Roman" w:cs="Times New Roman"/>
            <w:sz w:val="24"/>
            <w:szCs w:val="24"/>
          </w:rPr>
          <w:delText xml:space="preserve"> Акт согласовывается и подписывается Сторонами в течение </w:delText>
        </w:r>
        <w:r w:rsidR="0093140D" w:rsidRPr="00CB43DB" w:rsidDel="00CA7D90">
          <w:rPr>
            <w:rFonts w:ascii="Times New Roman" w:hAnsi="Times New Roman" w:cs="Times New Roman"/>
            <w:sz w:val="24"/>
            <w:szCs w:val="24"/>
          </w:rPr>
          <w:delText>3</w:delText>
        </w:r>
        <w:r w:rsidR="0013283B" w:rsidRPr="00CB43DB" w:rsidDel="00CA7D90">
          <w:rPr>
            <w:rFonts w:ascii="Times New Roman" w:hAnsi="Times New Roman" w:cs="Times New Roman"/>
            <w:sz w:val="24"/>
            <w:szCs w:val="24"/>
          </w:rPr>
          <w:delText xml:space="preserve"> (</w:delText>
        </w:r>
        <w:r w:rsidR="0093140D" w:rsidRPr="00CB43DB" w:rsidDel="00CA7D90">
          <w:rPr>
            <w:rFonts w:ascii="Times New Roman" w:hAnsi="Times New Roman" w:cs="Times New Roman"/>
            <w:sz w:val="24"/>
            <w:szCs w:val="24"/>
          </w:rPr>
          <w:delText>трех</w:delText>
        </w:r>
        <w:r w:rsidR="0013283B" w:rsidRPr="00CB43DB" w:rsidDel="00CA7D90">
          <w:rPr>
            <w:rFonts w:ascii="Times New Roman" w:hAnsi="Times New Roman" w:cs="Times New Roman"/>
            <w:sz w:val="24"/>
            <w:szCs w:val="24"/>
          </w:rPr>
          <w:delText>) календарных дней после расторжения Договора.</w:delText>
        </w:r>
      </w:del>
    </w:p>
    <w:p w14:paraId="7C172378" w14:textId="352F338C" w:rsidR="00D070AC" w:rsidRPr="00CB43DB" w:rsidDel="00CA7D90" w:rsidRDefault="00D070AC">
      <w:pPr>
        <w:pStyle w:val="a3"/>
        <w:spacing w:after="0"/>
        <w:ind w:left="0"/>
        <w:jc w:val="both"/>
        <w:rPr>
          <w:del w:id="144" w:author="Dilnaza Maratova" w:date="2025-06-16T15:12:00Z" w16du:dateUtc="2025-06-16T10:12:00Z"/>
          <w:rFonts w:ascii="Times New Roman" w:hAnsi="Times New Roman" w:cs="Times New Roman"/>
          <w:sz w:val="24"/>
          <w:szCs w:val="24"/>
        </w:rPr>
      </w:pPr>
    </w:p>
    <w:p w14:paraId="001D92B3" w14:textId="219A4AFB" w:rsidR="00011A2B" w:rsidRPr="00CB43DB" w:rsidDel="00CA7D90" w:rsidRDefault="00735147" w:rsidP="00AD6C7D">
      <w:pPr>
        <w:pStyle w:val="a3"/>
        <w:numPr>
          <w:ilvl w:val="0"/>
          <w:numId w:val="1"/>
        </w:numPr>
        <w:ind w:left="0" w:firstLine="0"/>
        <w:jc w:val="center"/>
        <w:rPr>
          <w:del w:id="145" w:author="Dilnaza Maratova" w:date="2025-06-16T15:12:00Z" w16du:dateUtc="2025-06-16T10:12:00Z"/>
          <w:rFonts w:ascii="Times New Roman" w:hAnsi="Times New Roman" w:cs="Times New Roman"/>
          <w:b/>
          <w:sz w:val="24"/>
          <w:szCs w:val="24"/>
        </w:rPr>
      </w:pPr>
      <w:del w:id="146" w:author="Dilnaza Maratova" w:date="2025-06-16T15:12:00Z" w16du:dateUtc="2025-06-16T10:12:00Z">
        <w:r w:rsidRPr="00CB43DB" w:rsidDel="00CA7D90">
          <w:rPr>
            <w:rFonts w:ascii="Times New Roman" w:hAnsi="Times New Roman" w:cs="Times New Roman"/>
            <w:b/>
            <w:sz w:val="24"/>
            <w:szCs w:val="24"/>
          </w:rPr>
          <w:delText>ОТВЕТСТВЕННОСТЬ СТОРОН, ПОРЯДОК РАЗРЕШЕНИЯ СПОРОВ</w:delText>
        </w:r>
      </w:del>
    </w:p>
    <w:p w14:paraId="09918CC3" w14:textId="373B3F19" w:rsidR="00D63DA1" w:rsidRPr="00CB43DB" w:rsidDel="00CA7D90" w:rsidRDefault="00D63DA1" w:rsidP="00AD6C7D">
      <w:pPr>
        <w:pStyle w:val="a3"/>
        <w:numPr>
          <w:ilvl w:val="0"/>
          <w:numId w:val="3"/>
        </w:numPr>
        <w:spacing w:after="0"/>
        <w:ind w:left="0" w:firstLine="0"/>
        <w:jc w:val="both"/>
        <w:rPr>
          <w:del w:id="147" w:author="Dilnaza Maratova" w:date="2025-06-16T15:12:00Z" w16du:dateUtc="2025-06-16T10:12:00Z"/>
          <w:rFonts w:ascii="Times New Roman" w:hAnsi="Times New Roman" w:cs="Times New Roman"/>
          <w:vanish/>
          <w:sz w:val="24"/>
          <w:szCs w:val="24"/>
        </w:rPr>
      </w:pPr>
    </w:p>
    <w:p w14:paraId="2FD1BD01" w14:textId="56F930CC" w:rsidR="00011A2B" w:rsidRPr="00CB43DB" w:rsidDel="00CA7D90" w:rsidRDefault="00011A2B" w:rsidP="00AD6C7D">
      <w:pPr>
        <w:pStyle w:val="a3"/>
        <w:numPr>
          <w:ilvl w:val="1"/>
          <w:numId w:val="3"/>
        </w:numPr>
        <w:spacing w:after="0"/>
        <w:ind w:left="0" w:firstLine="0"/>
        <w:jc w:val="both"/>
        <w:rPr>
          <w:del w:id="148" w:author="Dilnaza Maratova" w:date="2025-06-16T15:12:00Z" w16du:dateUtc="2025-06-16T10:12:00Z"/>
          <w:rFonts w:ascii="Times New Roman" w:hAnsi="Times New Roman" w:cs="Times New Roman"/>
          <w:sz w:val="24"/>
          <w:szCs w:val="24"/>
        </w:rPr>
      </w:pPr>
      <w:del w:id="149" w:author="Dilnaza Maratova" w:date="2025-06-16T15:12:00Z" w16du:dateUtc="2025-06-16T10:12:00Z">
        <w:r w:rsidRPr="00CB43DB" w:rsidDel="00CA7D90">
          <w:rPr>
            <w:rFonts w:ascii="Times New Roman" w:hAnsi="Times New Roman" w:cs="Times New Roman"/>
            <w:sz w:val="24"/>
            <w:szCs w:val="24"/>
          </w:rPr>
          <w:delText>За ненадлежащее исполнение обязательств Исполнителем</w:delText>
        </w:r>
        <w:r w:rsidR="00802FA4" w:rsidRPr="00CB43DB" w:rsidDel="00CA7D90">
          <w:rPr>
            <w:rFonts w:ascii="Times New Roman" w:hAnsi="Times New Roman" w:cs="Times New Roman"/>
            <w:sz w:val="24"/>
            <w:szCs w:val="24"/>
          </w:rPr>
          <w:delText xml:space="preserve"> по Договору</w:delText>
        </w:r>
        <w:r w:rsidRPr="00CB43DB" w:rsidDel="00CA7D90">
          <w:rPr>
            <w:rFonts w:ascii="Times New Roman" w:hAnsi="Times New Roman" w:cs="Times New Roman"/>
            <w:sz w:val="24"/>
            <w:szCs w:val="24"/>
          </w:rPr>
          <w:delText>, Заказчик удерживает (взыскивает) пеню в размере 0,1 % от суммы не исполненных обязательств за каждый день просрочки, но не более 10% от общей суммы Договора.</w:delText>
        </w:r>
      </w:del>
    </w:p>
    <w:p w14:paraId="1C4C9F01" w14:textId="36A05C2E" w:rsidR="00011A2B" w:rsidRPr="00CB43DB" w:rsidDel="00CA7D90" w:rsidRDefault="00011A2B" w:rsidP="00AD6C7D">
      <w:pPr>
        <w:pStyle w:val="a3"/>
        <w:numPr>
          <w:ilvl w:val="1"/>
          <w:numId w:val="3"/>
        </w:numPr>
        <w:spacing w:after="0"/>
        <w:ind w:left="0" w:firstLine="0"/>
        <w:jc w:val="both"/>
        <w:rPr>
          <w:del w:id="150" w:author="Dilnaza Maratova" w:date="2025-06-16T15:12:00Z" w16du:dateUtc="2025-06-16T10:12:00Z"/>
          <w:rFonts w:ascii="Times New Roman" w:hAnsi="Times New Roman" w:cs="Times New Roman"/>
          <w:sz w:val="24"/>
          <w:szCs w:val="24"/>
        </w:rPr>
      </w:pPr>
      <w:del w:id="151" w:author="Dilnaza Maratova" w:date="2025-06-16T15:12:00Z" w16du:dateUtc="2025-06-16T10:12:00Z">
        <w:r w:rsidRPr="00CB43DB" w:rsidDel="00CA7D90">
          <w:rPr>
            <w:rFonts w:ascii="Times New Roman" w:hAnsi="Times New Roman" w:cs="Times New Roman"/>
            <w:sz w:val="24"/>
            <w:szCs w:val="24"/>
          </w:rPr>
          <w:lastRenderedPageBreak/>
          <w:delText xml:space="preserve">За причиненный материальный ущерб имуществу Заказчика, Исполнитель </w:delText>
        </w:r>
        <w:r w:rsidR="00802FA4" w:rsidRPr="00CB43DB" w:rsidDel="00CA7D90">
          <w:rPr>
            <w:rFonts w:ascii="Times New Roman" w:hAnsi="Times New Roman" w:cs="Times New Roman"/>
            <w:sz w:val="24"/>
            <w:szCs w:val="24"/>
          </w:rPr>
          <w:delText xml:space="preserve">возмещает Заказчику всю сумму ущерба в полном объеме и </w:delText>
        </w:r>
        <w:r w:rsidRPr="00CB43DB" w:rsidDel="00CA7D90">
          <w:rPr>
            <w:rFonts w:ascii="Times New Roman" w:hAnsi="Times New Roman" w:cs="Times New Roman"/>
            <w:sz w:val="24"/>
            <w:szCs w:val="24"/>
          </w:rPr>
          <w:delText xml:space="preserve">несет ответственность, предусмотренную законодательством Республики Казахстан. </w:delText>
        </w:r>
      </w:del>
    </w:p>
    <w:p w14:paraId="427CB72D" w14:textId="4737445B" w:rsidR="00011A2B" w:rsidRPr="00CB43DB" w:rsidDel="00CA7D90" w:rsidRDefault="00011A2B" w:rsidP="00AD6C7D">
      <w:pPr>
        <w:pStyle w:val="a3"/>
        <w:numPr>
          <w:ilvl w:val="1"/>
          <w:numId w:val="3"/>
        </w:numPr>
        <w:spacing w:after="0"/>
        <w:ind w:left="0" w:firstLine="0"/>
        <w:jc w:val="both"/>
        <w:rPr>
          <w:del w:id="152" w:author="Dilnaza Maratova" w:date="2025-06-16T15:12:00Z" w16du:dateUtc="2025-06-16T10:12:00Z"/>
          <w:rFonts w:ascii="Times New Roman" w:hAnsi="Times New Roman" w:cs="Times New Roman"/>
          <w:sz w:val="24"/>
          <w:szCs w:val="24"/>
        </w:rPr>
      </w:pPr>
      <w:del w:id="153" w:author="Dilnaza Maratova" w:date="2025-06-16T15:12:00Z" w16du:dateUtc="2025-06-16T10:12:00Z">
        <w:r w:rsidRPr="00CB43DB" w:rsidDel="00CA7D90">
          <w:rPr>
            <w:rFonts w:ascii="Times New Roman" w:hAnsi="Times New Roman" w:cs="Times New Roman"/>
            <w:sz w:val="24"/>
            <w:szCs w:val="24"/>
          </w:rPr>
          <w:delText>Исполнитель возмещает Заказчику убытки, причиненные в результате ненадлежащего оказания им Услуг по настоящему Договору собственными усилиями и за счет собственных средств.</w:delText>
        </w:r>
      </w:del>
    </w:p>
    <w:p w14:paraId="458C1852" w14:textId="0EDD4732" w:rsidR="00011A2B" w:rsidRPr="00CB43DB" w:rsidDel="00CA7D90" w:rsidRDefault="00011A2B" w:rsidP="00AD6C7D">
      <w:pPr>
        <w:pStyle w:val="a3"/>
        <w:numPr>
          <w:ilvl w:val="1"/>
          <w:numId w:val="3"/>
        </w:numPr>
        <w:spacing w:after="0"/>
        <w:ind w:left="0" w:firstLine="0"/>
        <w:jc w:val="both"/>
        <w:rPr>
          <w:del w:id="154" w:author="Dilnaza Maratova" w:date="2025-06-16T15:12:00Z" w16du:dateUtc="2025-06-16T10:12:00Z"/>
          <w:rFonts w:ascii="Times New Roman" w:hAnsi="Times New Roman" w:cs="Times New Roman"/>
          <w:sz w:val="24"/>
          <w:szCs w:val="24"/>
        </w:rPr>
      </w:pPr>
      <w:del w:id="155" w:author="Dilnaza Maratova" w:date="2025-06-16T15:12:00Z" w16du:dateUtc="2025-06-16T10:12:00Z">
        <w:r w:rsidRPr="00CB43DB" w:rsidDel="00CA7D90">
          <w:rPr>
            <w:rFonts w:ascii="Times New Roman" w:hAnsi="Times New Roman" w:cs="Times New Roman"/>
            <w:sz w:val="24"/>
            <w:szCs w:val="24"/>
          </w:rPr>
          <w:delText>В случаях расторжения Договора согласно п.4.</w:delText>
        </w:r>
        <w:r w:rsidR="00802FA4" w:rsidRPr="00CB43DB" w:rsidDel="00CA7D90">
          <w:rPr>
            <w:rFonts w:ascii="Times New Roman" w:hAnsi="Times New Roman" w:cs="Times New Roman"/>
            <w:sz w:val="24"/>
            <w:szCs w:val="24"/>
          </w:rPr>
          <w:delText>3</w:delText>
        </w:r>
        <w:r w:rsidRPr="00CB43DB" w:rsidDel="00CA7D90">
          <w:rPr>
            <w:rFonts w:ascii="Times New Roman" w:hAnsi="Times New Roman" w:cs="Times New Roman"/>
            <w:sz w:val="24"/>
            <w:szCs w:val="24"/>
          </w:rPr>
          <w:delText>.1 п. 4.</w:delText>
        </w:r>
        <w:r w:rsidR="00802FA4" w:rsidRPr="00CB43DB" w:rsidDel="00CA7D90">
          <w:rPr>
            <w:rFonts w:ascii="Times New Roman" w:hAnsi="Times New Roman" w:cs="Times New Roman"/>
            <w:sz w:val="24"/>
            <w:szCs w:val="24"/>
          </w:rPr>
          <w:delText>3</w:delText>
        </w:r>
        <w:r w:rsidRPr="00CB43DB" w:rsidDel="00CA7D90">
          <w:rPr>
            <w:rFonts w:ascii="Times New Roman" w:hAnsi="Times New Roman" w:cs="Times New Roman"/>
            <w:sz w:val="24"/>
            <w:szCs w:val="24"/>
          </w:rPr>
          <w:delText xml:space="preserve"> Договора, Исполнитель возмещает Заказчику убытки, причиненные таким расторжением.</w:delText>
        </w:r>
      </w:del>
    </w:p>
    <w:p w14:paraId="2A8DD137" w14:textId="75B4B10B" w:rsidR="00011A2B" w:rsidRPr="00CB43DB" w:rsidDel="00CA7D90" w:rsidRDefault="00011A2B" w:rsidP="00AD6C7D">
      <w:pPr>
        <w:pStyle w:val="a3"/>
        <w:numPr>
          <w:ilvl w:val="1"/>
          <w:numId w:val="3"/>
        </w:numPr>
        <w:spacing w:after="0"/>
        <w:ind w:left="0" w:firstLine="0"/>
        <w:jc w:val="both"/>
        <w:rPr>
          <w:del w:id="156" w:author="Dilnaza Maratova" w:date="2025-06-16T15:12:00Z" w16du:dateUtc="2025-06-16T10:12:00Z"/>
          <w:rFonts w:ascii="Times New Roman" w:hAnsi="Times New Roman" w:cs="Times New Roman"/>
          <w:sz w:val="24"/>
          <w:szCs w:val="24"/>
        </w:rPr>
      </w:pPr>
      <w:del w:id="157" w:author="Dilnaza Maratova" w:date="2025-06-16T15:12:00Z" w16du:dateUtc="2025-06-16T10:12:00Z">
        <w:r w:rsidRPr="00CB43DB" w:rsidDel="00CA7D90">
          <w:rPr>
            <w:rFonts w:ascii="Times New Roman" w:hAnsi="Times New Roman" w:cs="Times New Roman"/>
            <w:sz w:val="24"/>
            <w:szCs w:val="24"/>
          </w:rPr>
          <w:delText>Уплата неустойки (штрафа, пени) не освобождает Стороны от выполнения обязательств, предусмотренных настоящим Договором.</w:delText>
        </w:r>
      </w:del>
    </w:p>
    <w:p w14:paraId="1D9FF324" w14:textId="39BA0778" w:rsidR="00011A2B" w:rsidDel="00CA7D90" w:rsidRDefault="00011A2B">
      <w:pPr>
        <w:pStyle w:val="a3"/>
        <w:numPr>
          <w:ilvl w:val="1"/>
          <w:numId w:val="3"/>
        </w:numPr>
        <w:spacing w:after="0"/>
        <w:ind w:left="0" w:firstLine="0"/>
        <w:jc w:val="both"/>
        <w:rPr>
          <w:del w:id="158" w:author="Dilnaza Maratova" w:date="2025-06-16T15:12:00Z" w16du:dateUtc="2025-06-16T10:12:00Z"/>
          <w:rFonts w:ascii="Times New Roman" w:hAnsi="Times New Roman" w:cs="Times New Roman"/>
          <w:sz w:val="24"/>
          <w:szCs w:val="24"/>
        </w:rPr>
      </w:pPr>
      <w:del w:id="159" w:author="Dilnaza Maratova" w:date="2025-06-16T15:12:00Z" w16du:dateUtc="2025-06-16T10:12:00Z">
        <w:r w:rsidRPr="00CB43DB" w:rsidDel="00CA7D90">
          <w:rPr>
            <w:rFonts w:ascii="Times New Roman" w:hAnsi="Times New Roman" w:cs="Times New Roman"/>
            <w:sz w:val="24"/>
            <w:szCs w:val="24"/>
          </w:rPr>
          <w:delText>Исполнитель не может передавать, реализовать свои обязательства по настоящему Договору третьим лицам без письменного согласия Заказчика</w:delText>
        </w:r>
        <w:r w:rsidR="00D63DA1" w:rsidRPr="00CB43DB" w:rsidDel="00CA7D90">
          <w:rPr>
            <w:rFonts w:ascii="Times New Roman" w:hAnsi="Times New Roman" w:cs="Times New Roman"/>
            <w:sz w:val="24"/>
            <w:szCs w:val="24"/>
          </w:rPr>
          <w:delText>.</w:delText>
        </w:r>
      </w:del>
    </w:p>
    <w:p w14:paraId="10794CF2" w14:textId="30BD5C8A" w:rsidR="00ED415C" w:rsidRPr="00CB43DB" w:rsidDel="00CA7D90" w:rsidRDefault="00ED415C" w:rsidP="00AD6C7D">
      <w:pPr>
        <w:pStyle w:val="a3"/>
        <w:spacing w:after="0"/>
        <w:ind w:left="0"/>
        <w:jc w:val="both"/>
        <w:rPr>
          <w:del w:id="160" w:author="Dilnaza Maratova" w:date="2025-06-16T15:12:00Z" w16du:dateUtc="2025-06-16T10:12:00Z"/>
          <w:rFonts w:ascii="Times New Roman" w:hAnsi="Times New Roman" w:cs="Times New Roman"/>
          <w:sz w:val="24"/>
          <w:szCs w:val="24"/>
        </w:rPr>
      </w:pPr>
    </w:p>
    <w:p w14:paraId="45CBC18F" w14:textId="223AB4B7" w:rsidR="00011A2B" w:rsidRPr="00CB43DB" w:rsidDel="00CA7D90" w:rsidRDefault="00011A2B" w:rsidP="00AD6C7D">
      <w:pPr>
        <w:pStyle w:val="a3"/>
        <w:numPr>
          <w:ilvl w:val="0"/>
          <w:numId w:val="1"/>
        </w:numPr>
        <w:ind w:left="0" w:firstLine="0"/>
        <w:jc w:val="center"/>
        <w:rPr>
          <w:del w:id="161" w:author="Dilnaza Maratova" w:date="2025-06-16T15:12:00Z" w16du:dateUtc="2025-06-16T10:12:00Z"/>
          <w:rFonts w:ascii="Times New Roman" w:hAnsi="Times New Roman" w:cs="Times New Roman"/>
          <w:b/>
          <w:sz w:val="24"/>
          <w:szCs w:val="24"/>
        </w:rPr>
      </w:pPr>
      <w:del w:id="162" w:author="Dilnaza Maratova" w:date="2025-06-16T15:12:00Z" w16du:dateUtc="2025-06-16T10:12:00Z">
        <w:r w:rsidRPr="00CB43DB" w:rsidDel="00CA7D90">
          <w:rPr>
            <w:rFonts w:ascii="Times New Roman" w:hAnsi="Times New Roman" w:cs="Times New Roman"/>
            <w:b/>
            <w:sz w:val="24"/>
            <w:szCs w:val="24"/>
          </w:rPr>
          <w:delText>Форс-мажор</w:delText>
        </w:r>
      </w:del>
    </w:p>
    <w:p w14:paraId="34CD73DA" w14:textId="41338B4D" w:rsidR="00D63DA1" w:rsidRPr="00CB43DB" w:rsidDel="00CA7D90" w:rsidRDefault="00D63DA1" w:rsidP="00AD6C7D">
      <w:pPr>
        <w:pStyle w:val="a3"/>
        <w:numPr>
          <w:ilvl w:val="0"/>
          <w:numId w:val="3"/>
        </w:numPr>
        <w:spacing w:after="0"/>
        <w:ind w:left="0" w:firstLine="0"/>
        <w:jc w:val="both"/>
        <w:rPr>
          <w:del w:id="163" w:author="Dilnaza Maratova" w:date="2025-06-16T15:12:00Z" w16du:dateUtc="2025-06-16T10:12:00Z"/>
          <w:rFonts w:ascii="Times New Roman" w:hAnsi="Times New Roman" w:cs="Times New Roman"/>
          <w:vanish/>
          <w:sz w:val="24"/>
          <w:szCs w:val="24"/>
        </w:rPr>
      </w:pPr>
    </w:p>
    <w:p w14:paraId="48E2310F" w14:textId="5D6BEB54" w:rsidR="00011A2B" w:rsidRPr="00CB43DB" w:rsidDel="00CA7D90" w:rsidRDefault="00011A2B" w:rsidP="00AD6C7D">
      <w:pPr>
        <w:pStyle w:val="a3"/>
        <w:numPr>
          <w:ilvl w:val="1"/>
          <w:numId w:val="3"/>
        </w:numPr>
        <w:spacing w:after="0"/>
        <w:ind w:left="0" w:firstLine="0"/>
        <w:jc w:val="both"/>
        <w:rPr>
          <w:del w:id="164" w:author="Dilnaza Maratova" w:date="2025-06-16T15:12:00Z" w16du:dateUtc="2025-06-16T10:12:00Z"/>
          <w:rFonts w:ascii="Times New Roman" w:hAnsi="Times New Roman" w:cs="Times New Roman"/>
          <w:sz w:val="24"/>
          <w:szCs w:val="24"/>
        </w:rPr>
      </w:pPr>
      <w:del w:id="165" w:author="Dilnaza Maratova" w:date="2025-06-16T15:12:00Z" w16du:dateUtc="2025-06-16T10:12:00Z">
        <w:r w:rsidRPr="00CB43DB" w:rsidDel="00CA7D90">
          <w:rPr>
            <w:rFonts w:ascii="Times New Roman" w:hAnsi="Times New Roman" w:cs="Times New Roman"/>
            <w:sz w:val="24"/>
            <w:szCs w:val="24"/>
          </w:rPr>
          <w:delText>Стороны не несут ответственности за полное или частичное неисполнение обязательств по Договору, если это неисполнение явилось следствием форс-мажорных обстоятельств (обстоятельств непреодолимой силы), возникших после заключения Договора в результате обстоятельств чрезвычайного характера, которые Стороны не могли ни предвидеть, ни предотвратить.</w:delText>
        </w:r>
      </w:del>
    </w:p>
    <w:p w14:paraId="2880F580" w14:textId="19E7118C" w:rsidR="00011A2B" w:rsidRPr="00CB43DB" w:rsidDel="00CA7D90" w:rsidRDefault="00011A2B" w:rsidP="00AD6C7D">
      <w:pPr>
        <w:pStyle w:val="a3"/>
        <w:numPr>
          <w:ilvl w:val="1"/>
          <w:numId w:val="3"/>
        </w:numPr>
        <w:spacing w:after="0"/>
        <w:ind w:left="0" w:firstLine="0"/>
        <w:jc w:val="both"/>
        <w:rPr>
          <w:del w:id="166" w:author="Dilnaza Maratova" w:date="2025-06-16T15:12:00Z" w16du:dateUtc="2025-06-16T10:12:00Z"/>
          <w:rFonts w:ascii="Times New Roman" w:hAnsi="Times New Roman" w:cs="Times New Roman"/>
          <w:sz w:val="24"/>
          <w:szCs w:val="24"/>
        </w:rPr>
      </w:pPr>
      <w:del w:id="167" w:author="Dilnaza Maratova" w:date="2025-06-16T15:12:00Z" w16du:dateUtc="2025-06-16T10:12:00Z">
        <w:r w:rsidRPr="00CB43DB" w:rsidDel="00CA7D90">
          <w:rPr>
            <w:rFonts w:ascii="Times New Roman" w:hAnsi="Times New Roman" w:cs="Times New Roman"/>
            <w:sz w:val="24"/>
            <w:szCs w:val="24"/>
          </w:rPr>
          <w:delText>Сторона, ссылающаяся на обстоятельства непреодолимой силы, обязана в письменной форме уведомить другую Сторону о наступлении/прекращении таких обстоятельств в течение 5 (пять) календарных дней с даты наступления/прекращения указанных обстоятельств, если обстоятельства непреодолимой силы не препятствуют такому уведомлению. В таком случае Сторона обязана уведомить другую Сторону о наступлении обстоятельств непреодолимой силы незамедлительно при возникновении возможности такого уведомления.</w:delText>
        </w:r>
      </w:del>
    </w:p>
    <w:p w14:paraId="7656FC4C" w14:textId="1303A557" w:rsidR="00011A2B" w:rsidRPr="00CB43DB" w:rsidDel="00CA7D90" w:rsidRDefault="00011A2B">
      <w:pPr>
        <w:spacing w:after="0"/>
        <w:jc w:val="both"/>
        <w:rPr>
          <w:del w:id="168" w:author="Dilnaza Maratova" w:date="2025-06-16T15:12:00Z" w16du:dateUtc="2025-06-16T10:12:00Z"/>
          <w:rFonts w:ascii="Times New Roman" w:hAnsi="Times New Roman" w:cs="Times New Roman"/>
          <w:sz w:val="24"/>
          <w:szCs w:val="24"/>
        </w:rPr>
      </w:pPr>
      <w:del w:id="169" w:author="Dilnaza Maratova" w:date="2025-06-16T15:12:00Z" w16du:dateUtc="2025-06-16T10:12:00Z">
        <w:r w:rsidRPr="00CB43DB" w:rsidDel="00CA7D90">
          <w:rPr>
            <w:rFonts w:ascii="Times New Roman" w:hAnsi="Times New Roman" w:cs="Times New Roman"/>
            <w:sz w:val="24"/>
            <w:szCs w:val="24"/>
          </w:rPr>
          <w:delText>По требованию другой Стороны должен быть представлен документ, выданный компетентным органом, удостоверяющий наступление/прекращение таких обстоятельств. При этом Сторона, не исполнившая обязательство, указанное в настоящем пункте Договора, теряет право ссылаться на пункт 6.1 Договора.</w:delText>
        </w:r>
      </w:del>
    </w:p>
    <w:p w14:paraId="0219F6C9" w14:textId="0A014BA8" w:rsidR="00011A2B" w:rsidDel="00CA7D90" w:rsidRDefault="00011A2B">
      <w:pPr>
        <w:pStyle w:val="a3"/>
        <w:numPr>
          <w:ilvl w:val="1"/>
          <w:numId w:val="3"/>
        </w:numPr>
        <w:spacing w:after="0"/>
        <w:ind w:left="0" w:firstLine="0"/>
        <w:jc w:val="both"/>
        <w:rPr>
          <w:del w:id="170" w:author="Dilnaza Maratova" w:date="2025-06-16T15:12:00Z" w16du:dateUtc="2025-06-16T10:12:00Z"/>
          <w:rFonts w:ascii="Times New Roman" w:hAnsi="Times New Roman" w:cs="Times New Roman"/>
          <w:sz w:val="24"/>
          <w:szCs w:val="24"/>
        </w:rPr>
      </w:pPr>
      <w:del w:id="171" w:author="Dilnaza Maratova" w:date="2025-06-16T15:12:00Z" w16du:dateUtc="2025-06-16T10:12:00Z">
        <w:r w:rsidRPr="00CB43DB" w:rsidDel="00CA7D90">
          <w:rPr>
            <w:rFonts w:ascii="Times New Roman" w:hAnsi="Times New Roman" w:cs="Times New Roman"/>
            <w:sz w:val="24"/>
            <w:szCs w:val="24"/>
          </w:rPr>
          <w:delText xml:space="preserve">Если указанные обстоятельства продлятся более 1 (одного) месяца, любая из Сторон вправе расторгнуть Договор в одностороннем порядке, письменно уведомив другую </w:delText>
        </w:r>
        <w:r w:rsidR="00E47EED" w:rsidRPr="00CB43DB" w:rsidDel="00CA7D90">
          <w:rPr>
            <w:rFonts w:ascii="Times New Roman" w:hAnsi="Times New Roman" w:cs="Times New Roman"/>
            <w:sz w:val="24"/>
            <w:szCs w:val="24"/>
          </w:rPr>
          <w:delText>С</w:delText>
        </w:r>
        <w:r w:rsidRPr="00CB43DB" w:rsidDel="00CA7D90">
          <w:rPr>
            <w:rFonts w:ascii="Times New Roman" w:hAnsi="Times New Roman" w:cs="Times New Roman"/>
            <w:sz w:val="24"/>
            <w:szCs w:val="24"/>
          </w:rPr>
          <w:delText xml:space="preserve">торону за 10 (десять) календарных дней до предполагаемой даты расторжения Договора. </w:delText>
        </w:r>
      </w:del>
    </w:p>
    <w:p w14:paraId="00326131" w14:textId="6EC02054" w:rsidR="00ED415C" w:rsidRPr="00CB43DB" w:rsidDel="00CA7D90" w:rsidRDefault="00ED415C" w:rsidP="00AD6C7D">
      <w:pPr>
        <w:pStyle w:val="a3"/>
        <w:spacing w:after="0"/>
        <w:ind w:left="0"/>
        <w:jc w:val="both"/>
        <w:rPr>
          <w:del w:id="172" w:author="Dilnaza Maratova" w:date="2025-06-16T15:12:00Z" w16du:dateUtc="2025-06-16T10:12:00Z"/>
          <w:rFonts w:ascii="Times New Roman" w:hAnsi="Times New Roman" w:cs="Times New Roman"/>
          <w:sz w:val="24"/>
          <w:szCs w:val="24"/>
        </w:rPr>
      </w:pPr>
    </w:p>
    <w:p w14:paraId="2E02DF06" w14:textId="6AF4D0D0" w:rsidR="00011A2B" w:rsidRPr="00CB43DB" w:rsidDel="00CA7D90" w:rsidRDefault="00ED415C" w:rsidP="00AD6C7D">
      <w:pPr>
        <w:pStyle w:val="a3"/>
        <w:numPr>
          <w:ilvl w:val="0"/>
          <w:numId w:val="1"/>
        </w:numPr>
        <w:ind w:left="0" w:firstLine="0"/>
        <w:jc w:val="center"/>
        <w:rPr>
          <w:del w:id="173" w:author="Dilnaza Maratova" w:date="2025-06-16T15:12:00Z" w16du:dateUtc="2025-06-16T10:12:00Z"/>
          <w:rFonts w:ascii="Times New Roman" w:hAnsi="Times New Roman" w:cs="Times New Roman"/>
          <w:b/>
          <w:sz w:val="24"/>
          <w:szCs w:val="24"/>
        </w:rPr>
      </w:pPr>
      <w:del w:id="174" w:author="Dilnaza Maratova" w:date="2025-06-16T15:12:00Z" w16du:dateUtc="2025-06-16T10:12:00Z">
        <w:r w:rsidRPr="00CB43DB" w:rsidDel="00CA7D90">
          <w:rPr>
            <w:rFonts w:ascii="Times New Roman" w:hAnsi="Times New Roman" w:cs="Times New Roman"/>
            <w:b/>
            <w:sz w:val="24"/>
            <w:szCs w:val="24"/>
          </w:rPr>
          <w:delText>ПОРЯДОК РАЗРЕШЕНИЯ СПОРОВ</w:delText>
        </w:r>
      </w:del>
    </w:p>
    <w:p w14:paraId="3F32A486" w14:textId="4CFBBB3D" w:rsidR="00D63DA1" w:rsidRPr="00CB43DB" w:rsidDel="00CA7D90" w:rsidRDefault="00D63DA1" w:rsidP="00AD6C7D">
      <w:pPr>
        <w:pStyle w:val="a3"/>
        <w:numPr>
          <w:ilvl w:val="0"/>
          <w:numId w:val="3"/>
        </w:numPr>
        <w:spacing w:after="0"/>
        <w:ind w:left="0" w:firstLine="0"/>
        <w:jc w:val="both"/>
        <w:rPr>
          <w:del w:id="175" w:author="Dilnaza Maratova" w:date="2025-06-16T15:12:00Z" w16du:dateUtc="2025-06-16T10:12:00Z"/>
          <w:rFonts w:ascii="Times New Roman" w:hAnsi="Times New Roman" w:cs="Times New Roman"/>
          <w:vanish/>
          <w:sz w:val="24"/>
          <w:szCs w:val="24"/>
        </w:rPr>
      </w:pPr>
    </w:p>
    <w:p w14:paraId="14DE7D20" w14:textId="0869C889" w:rsidR="00011A2B" w:rsidRPr="00CB43DB" w:rsidDel="00CA7D90" w:rsidRDefault="00011A2B" w:rsidP="00AD6C7D">
      <w:pPr>
        <w:pStyle w:val="a3"/>
        <w:numPr>
          <w:ilvl w:val="1"/>
          <w:numId w:val="3"/>
        </w:numPr>
        <w:spacing w:after="0"/>
        <w:ind w:left="0" w:firstLine="0"/>
        <w:jc w:val="both"/>
        <w:rPr>
          <w:del w:id="176" w:author="Dilnaza Maratova" w:date="2025-06-16T15:12:00Z" w16du:dateUtc="2025-06-16T10:12:00Z"/>
          <w:rFonts w:ascii="Times New Roman" w:hAnsi="Times New Roman" w:cs="Times New Roman"/>
          <w:sz w:val="24"/>
          <w:szCs w:val="24"/>
        </w:rPr>
      </w:pPr>
      <w:del w:id="177" w:author="Dilnaza Maratova" w:date="2025-06-16T15:12:00Z" w16du:dateUtc="2025-06-16T10:12:00Z">
        <w:r w:rsidRPr="00CB43DB" w:rsidDel="00CA7D90">
          <w:rPr>
            <w:rFonts w:ascii="Times New Roman" w:hAnsi="Times New Roman" w:cs="Times New Roman"/>
            <w:sz w:val="24"/>
            <w:szCs w:val="24"/>
          </w:rPr>
          <w:delText>Все споры и разногласия, которые могут возникнуть при исполнении настоящего Договора, будут по возможности разрешаться Сторонами путем переговоров.</w:delText>
        </w:r>
      </w:del>
    </w:p>
    <w:p w14:paraId="3673034D" w14:textId="4E7E9221" w:rsidR="00011A2B" w:rsidDel="00CA7D90" w:rsidRDefault="00011A2B">
      <w:pPr>
        <w:pStyle w:val="a3"/>
        <w:numPr>
          <w:ilvl w:val="1"/>
          <w:numId w:val="3"/>
        </w:numPr>
        <w:spacing w:after="0"/>
        <w:ind w:left="0" w:firstLine="0"/>
        <w:jc w:val="both"/>
        <w:rPr>
          <w:del w:id="178" w:author="Dilnaza Maratova" w:date="2025-06-16T15:12:00Z" w16du:dateUtc="2025-06-16T10:12:00Z"/>
          <w:rFonts w:ascii="Times New Roman" w:hAnsi="Times New Roman" w:cs="Times New Roman"/>
          <w:sz w:val="24"/>
          <w:szCs w:val="24"/>
        </w:rPr>
      </w:pPr>
      <w:del w:id="179" w:author="Dilnaza Maratova" w:date="2025-06-16T15:12:00Z" w16du:dateUtc="2025-06-16T10:12:00Z">
        <w:r w:rsidRPr="00CB43DB" w:rsidDel="00CA7D90">
          <w:rPr>
            <w:rFonts w:ascii="Times New Roman" w:hAnsi="Times New Roman" w:cs="Times New Roman"/>
            <w:sz w:val="24"/>
            <w:szCs w:val="24"/>
          </w:rPr>
          <w:delText>Споры, не урегулированные соглашением Сторон, подлежат рассмотрению в судах Республики Казахстан по месту нахождения Заказчика в соответствии с законодательством Республики Казахстан.</w:delText>
        </w:r>
      </w:del>
    </w:p>
    <w:p w14:paraId="1FE5433B" w14:textId="68B8E51C" w:rsidR="00ED415C" w:rsidRPr="00CB43DB" w:rsidDel="00CA7D90" w:rsidRDefault="00ED415C" w:rsidP="00AD6C7D">
      <w:pPr>
        <w:pStyle w:val="a3"/>
        <w:spacing w:after="0"/>
        <w:ind w:left="0"/>
        <w:jc w:val="both"/>
        <w:rPr>
          <w:del w:id="180" w:author="Dilnaza Maratova" w:date="2025-06-16T15:12:00Z" w16du:dateUtc="2025-06-16T10:12:00Z"/>
          <w:rFonts w:ascii="Times New Roman" w:hAnsi="Times New Roman" w:cs="Times New Roman"/>
          <w:sz w:val="24"/>
          <w:szCs w:val="24"/>
        </w:rPr>
      </w:pPr>
    </w:p>
    <w:p w14:paraId="76A62198" w14:textId="121A5606" w:rsidR="00011A2B" w:rsidRPr="00CB43DB" w:rsidDel="00CA7D90" w:rsidRDefault="00ED415C" w:rsidP="00AD6C7D">
      <w:pPr>
        <w:pStyle w:val="a3"/>
        <w:numPr>
          <w:ilvl w:val="0"/>
          <w:numId w:val="1"/>
        </w:numPr>
        <w:ind w:left="0" w:firstLine="0"/>
        <w:jc w:val="center"/>
        <w:rPr>
          <w:del w:id="181" w:author="Dilnaza Maratova" w:date="2025-06-16T15:12:00Z" w16du:dateUtc="2025-06-16T10:12:00Z"/>
          <w:rFonts w:ascii="Times New Roman" w:hAnsi="Times New Roman" w:cs="Times New Roman"/>
          <w:b/>
          <w:sz w:val="24"/>
          <w:szCs w:val="24"/>
        </w:rPr>
      </w:pPr>
      <w:del w:id="182" w:author="Dilnaza Maratova" w:date="2025-06-16T15:12:00Z" w16du:dateUtc="2025-06-16T10:12:00Z">
        <w:r w:rsidRPr="00CB43DB" w:rsidDel="00CA7D90">
          <w:rPr>
            <w:rFonts w:ascii="Times New Roman" w:hAnsi="Times New Roman" w:cs="Times New Roman"/>
            <w:b/>
            <w:sz w:val="24"/>
            <w:szCs w:val="24"/>
          </w:rPr>
          <w:delText>ЗАКЛЮЧИТЕЛЬНЫЕ ПОЛОЖЕНИЯ</w:delText>
        </w:r>
      </w:del>
    </w:p>
    <w:p w14:paraId="5E63CDB6" w14:textId="1762F21C" w:rsidR="00D63DA1" w:rsidRPr="00CB43DB" w:rsidDel="00CA7D90" w:rsidRDefault="00D63DA1" w:rsidP="00AD6C7D">
      <w:pPr>
        <w:pStyle w:val="a3"/>
        <w:numPr>
          <w:ilvl w:val="0"/>
          <w:numId w:val="3"/>
        </w:numPr>
        <w:spacing w:after="0"/>
        <w:ind w:left="0" w:firstLine="0"/>
        <w:jc w:val="both"/>
        <w:rPr>
          <w:del w:id="183" w:author="Dilnaza Maratova" w:date="2025-06-16T15:12:00Z" w16du:dateUtc="2025-06-16T10:12:00Z"/>
          <w:rFonts w:ascii="Times New Roman" w:hAnsi="Times New Roman" w:cs="Times New Roman"/>
          <w:vanish/>
          <w:sz w:val="24"/>
          <w:szCs w:val="24"/>
        </w:rPr>
      </w:pPr>
    </w:p>
    <w:p w14:paraId="35D7A4F2" w14:textId="72AB03B6" w:rsidR="00011A2B" w:rsidRPr="00CB43DB" w:rsidDel="00CA7D90" w:rsidRDefault="00011A2B" w:rsidP="00AD6C7D">
      <w:pPr>
        <w:pStyle w:val="a3"/>
        <w:numPr>
          <w:ilvl w:val="1"/>
          <w:numId w:val="3"/>
        </w:numPr>
        <w:spacing w:after="0"/>
        <w:ind w:left="0" w:firstLine="0"/>
        <w:jc w:val="both"/>
        <w:rPr>
          <w:del w:id="184" w:author="Dilnaza Maratova" w:date="2025-06-16T15:12:00Z" w16du:dateUtc="2025-06-16T10:12:00Z"/>
          <w:rFonts w:ascii="Times New Roman" w:hAnsi="Times New Roman" w:cs="Times New Roman"/>
          <w:sz w:val="24"/>
          <w:szCs w:val="24"/>
        </w:rPr>
      </w:pPr>
      <w:del w:id="185" w:author="Dilnaza Maratova" w:date="2025-06-16T15:12:00Z" w16du:dateUtc="2025-06-16T10:12:00Z">
        <w:r w:rsidRPr="00CB43DB" w:rsidDel="00CA7D90">
          <w:rPr>
            <w:rFonts w:ascii="Times New Roman" w:hAnsi="Times New Roman" w:cs="Times New Roman"/>
            <w:sz w:val="24"/>
            <w:szCs w:val="24"/>
          </w:rPr>
          <w:delText xml:space="preserve">Настоящий </w:delText>
        </w:r>
        <w:r w:rsidR="00E47EED"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оговор не является трудовым договором и не имеет правовых последствий, предусмотренных в</w:delText>
        </w:r>
        <w:r w:rsidR="00802FA4" w:rsidRPr="00CB43DB" w:rsidDel="00CA7D90">
          <w:rPr>
            <w:rFonts w:ascii="Times New Roman" w:hAnsi="Times New Roman" w:cs="Times New Roman"/>
            <w:sz w:val="24"/>
            <w:szCs w:val="24"/>
          </w:rPr>
          <w:delText>о всех и любых</w:delText>
        </w:r>
        <w:r w:rsidRPr="00CB43DB" w:rsidDel="00CA7D90">
          <w:rPr>
            <w:rFonts w:ascii="Times New Roman" w:hAnsi="Times New Roman" w:cs="Times New Roman"/>
            <w:sz w:val="24"/>
            <w:szCs w:val="24"/>
          </w:rPr>
          <w:delText xml:space="preserve"> </w:delText>
        </w:r>
        <w:r w:rsidR="00802FA4" w:rsidRPr="00CB43DB" w:rsidDel="00CA7D90">
          <w:rPr>
            <w:rFonts w:ascii="Times New Roman" w:hAnsi="Times New Roman" w:cs="Times New Roman"/>
            <w:sz w:val="24"/>
            <w:szCs w:val="24"/>
          </w:rPr>
          <w:delText>правовых актах Республики Казахстан в сфере трудовых отношений</w:delText>
        </w:r>
        <w:r w:rsidRPr="00CB43DB" w:rsidDel="00CA7D90">
          <w:rPr>
            <w:rFonts w:ascii="Times New Roman" w:hAnsi="Times New Roman" w:cs="Times New Roman"/>
            <w:sz w:val="24"/>
            <w:szCs w:val="24"/>
          </w:rPr>
          <w:delText xml:space="preserve">.  </w:delText>
        </w:r>
      </w:del>
    </w:p>
    <w:p w14:paraId="2CDFABFC" w14:textId="5F132B1C" w:rsidR="00011A2B" w:rsidRPr="00443326" w:rsidDel="00CA7D90" w:rsidRDefault="00011A2B" w:rsidP="00AD6C7D">
      <w:pPr>
        <w:pStyle w:val="a3"/>
        <w:numPr>
          <w:ilvl w:val="1"/>
          <w:numId w:val="3"/>
        </w:numPr>
        <w:spacing w:after="0"/>
        <w:ind w:left="0" w:firstLine="0"/>
        <w:jc w:val="both"/>
        <w:rPr>
          <w:del w:id="186" w:author="Dilnaza Maratova" w:date="2025-06-16T15:12:00Z" w16du:dateUtc="2025-06-16T10:12:00Z"/>
          <w:rFonts w:ascii="Times New Roman" w:hAnsi="Times New Roman" w:cs="Times New Roman"/>
          <w:sz w:val="24"/>
          <w:szCs w:val="24"/>
        </w:rPr>
      </w:pPr>
      <w:del w:id="187" w:author="Dilnaza Maratova" w:date="2025-06-16T15:12:00Z" w16du:dateUtc="2025-06-16T10:12:00Z">
        <w:r w:rsidRPr="00CB43DB" w:rsidDel="00CA7D90">
          <w:rPr>
            <w:rFonts w:ascii="Times New Roman" w:hAnsi="Times New Roman" w:cs="Times New Roman"/>
            <w:sz w:val="24"/>
            <w:szCs w:val="24"/>
          </w:rPr>
          <w:delText xml:space="preserve">Настоящий Договор вступает в силу со дня подписания Сторонами, распространяет свое действие на отношения Сторон, возникшие с </w:delText>
        </w:r>
        <w:r w:rsidR="009F432B" w:rsidRPr="00CB43DB" w:rsidDel="00CA7D90">
          <w:rPr>
            <w:rFonts w:ascii="Times New Roman" w:hAnsi="Times New Roman" w:cs="Times New Roman"/>
            <w:sz w:val="24"/>
            <w:szCs w:val="24"/>
            <w:lang w:val="kk-KZ"/>
          </w:rPr>
          <w:delText>02</w:delText>
        </w:r>
        <w:r w:rsidR="006D2823" w:rsidRPr="00CB43DB" w:rsidDel="00CA7D90">
          <w:rPr>
            <w:rFonts w:ascii="Times New Roman" w:hAnsi="Times New Roman" w:cs="Times New Roman"/>
            <w:sz w:val="24"/>
            <w:szCs w:val="24"/>
          </w:rPr>
          <w:delText>.0</w:delText>
        </w:r>
        <w:r w:rsidR="009F432B" w:rsidRPr="00CB43DB" w:rsidDel="00CA7D90">
          <w:rPr>
            <w:rFonts w:ascii="Times New Roman" w:hAnsi="Times New Roman" w:cs="Times New Roman"/>
            <w:sz w:val="24"/>
            <w:szCs w:val="24"/>
            <w:lang w:val="kk-KZ"/>
          </w:rPr>
          <w:delText>5</w:delText>
        </w:r>
        <w:r w:rsidR="00B45A00" w:rsidRPr="00CB43DB" w:rsidDel="00CA7D90">
          <w:rPr>
            <w:rFonts w:ascii="Times New Roman" w:hAnsi="Times New Roman" w:cs="Times New Roman"/>
            <w:sz w:val="24"/>
            <w:szCs w:val="24"/>
          </w:rPr>
          <w:delText>.2025</w:delText>
        </w:r>
        <w:r w:rsidRPr="00CB43DB" w:rsidDel="00CA7D90">
          <w:rPr>
            <w:rFonts w:ascii="Times New Roman" w:hAnsi="Times New Roman" w:cs="Times New Roman"/>
            <w:sz w:val="24"/>
            <w:szCs w:val="24"/>
          </w:rPr>
          <w:delText xml:space="preserve"> года, и действует по </w:delText>
        </w:r>
        <w:r w:rsidR="009F432B" w:rsidRPr="00CB43DB" w:rsidDel="00CA7D90">
          <w:rPr>
            <w:rFonts w:ascii="Times New Roman" w:hAnsi="Times New Roman" w:cs="Times New Roman"/>
            <w:sz w:val="24"/>
            <w:szCs w:val="24"/>
            <w:lang w:val="kk-KZ"/>
          </w:rPr>
          <w:delText>02</w:delText>
        </w:r>
        <w:r w:rsidR="006D2823" w:rsidRPr="00CB43DB" w:rsidDel="00CA7D90">
          <w:rPr>
            <w:rFonts w:ascii="Times New Roman" w:hAnsi="Times New Roman" w:cs="Times New Roman"/>
            <w:sz w:val="24"/>
            <w:szCs w:val="24"/>
          </w:rPr>
          <w:delText>.0</w:delText>
        </w:r>
        <w:r w:rsidR="009F432B" w:rsidRPr="00CB43DB" w:rsidDel="00CA7D90">
          <w:rPr>
            <w:rFonts w:ascii="Times New Roman" w:hAnsi="Times New Roman" w:cs="Times New Roman"/>
            <w:sz w:val="24"/>
            <w:szCs w:val="24"/>
            <w:lang w:val="kk-KZ"/>
          </w:rPr>
          <w:delText>8</w:delText>
        </w:r>
        <w:r w:rsidR="00135BA8" w:rsidRPr="00CB43DB" w:rsidDel="00CA7D90">
          <w:rPr>
            <w:rFonts w:ascii="Times New Roman" w:hAnsi="Times New Roman" w:cs="Times New Roman"/>
            <w:sz w:val="24"/>
            <w:szCs w:val="24"/>
          </w:rPr>
          <w:delText>.202</w:delText>
        </w:r>
        <w:r w:rsidR="007763DE" w:rsidRPr="00CB43DB" w:rsidDel="00CA7D90">
          <w:rPr>
            <w:rFonts w:ascii="Times New Roman" w:hAnsi="Times New Roman" w:cs="Times New Roman"/>
            <w:sz w:val="24"/>
            <w:szCs w:val="24"/>
          </w:rPr>
          <w:delText>5</w:delText>
        </w:r>
        <w:r w:rsidRPr="00CB43DB" w:rsidDel="00CA7D90">
          <w:rPr>
            <w:rFonts w:ascii="Times New Roman" w:hAnsi="Times New Roman" w:cs="Times New Roman"/>
            <w:sz w:val="24"/>
            <w:szCs w:val="24"/>
          </w:rPr>
          <w:delText xml:space="preserve"> года включительно</w:delText>
        </w:r>
        <w:r w:rsidR="00A01A9B" w:rsidRPr="00CB43DB" w:rsidDel="00CA7D90">
          <w:rPr>
            <w:rFonts w:ascii="Times New Roman" w:hAnsi="Times New Roman" w:cs="Times New Roman"/>
            <w:sz w:val="24"/>
            <w:szCs w:val="24"/>
          </w:rPr>
          <w:delText>, а в части взаиморасчетов до полного исполнения Сторонами своих обязательств</w:delText>
        </w:r>
      </w:del>
    </w:p>
    <w:p w14:paraId="1BD5B4BF" w14:textId="3B443659" w:rsidR="00011A2B" w:rsidRPr="00CB43DB" w:rsidDel="00CA7D90" w:rsidRDefault="00011A2B" w:rsidP="00AD6C7D">
      <w:pPr>
        <w:pStyle w:val="a3"/>
        <w:numPr>
          <w:ilvl w:val="1"/>
          <w:numId w:val="3"/>
        </w:numPr>
        <w:spacing w:after="0"/>
        <w:ind w:left="0" w:firstLine="0"/>
        <w:jc w:val="both"/>
        <w:rPr>
          <w:del w:id="188" w:author="Dilnaza Maratova" w:date="2025-06-16T15:12:00Z" w16du:dateUtc="2025-06-16T10:12:00Z"/>
          <w:rFonts w:ascii="Times New Roman" w:hAnsi="Times New Roman" w:cs="Times New Roman"/>
          <w:sz w:val="24"/>
          <w:szCs w:val="24"/>
        </w:rPr>
      </w:pPr>
      <w:del w:id="189" w:author="Dilnaza Maratova" w:date="2025-06-16T15:12:00Z" w16du:dateUtc="2025-06-16T10:12:00Z">
        <w:r w:rsidRPr="00CB43DB" w:rsidDel="00CA7D90">
          <w:rPr>
            <w:rFonts w:ascii="Times New Roman" w:hAnsi="Times New Roman" w:cs="Times New Roman"/>
            <w:sz w:val="24"/>
            <w:szCs w:val="24"/>
          </w:rPr>
          <w:delText xml:space="preserve">Стороны вправе вносить в настоящий </w:delText>
        </w:r>
        <w:r w:rsidR="00802FA4"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оговор изменения и/или дополнения, не противоречащие законодательству Республики Казахстан.</w:delText>
        </w:r>
      </w:del>
    </w:p>
    <w:p w14:paraId="7083C0D3" w14:textId="128A031B" w:rsidR="00011A2B" w:rsidRPr="00CB43DB" w:rsidDel="00CA7D90" w:rsidRDefault="00011A2B" w:rsidP="00AD6C7D">
      <w:pPr>
        <w:pStyle w:val="a3"/>
        <w:numPr>
          <w:ilvl w:val="1"/>
          <w:numId w:val="3"/>
        </w:numPr>
        <w:spacing w:after="0"/>
        <w:ind w:left="0" w:firstLine="0"/>
        <w:jc w:val="both"/>
        <w:rPr>
          <w:del w:id="190" w:author="Dilnaza Maratova" w:date="2025-06-16T15:12:00Z" w16du:dateUtc="2025-06-16T10:12:00Z"/>
          <w:rFonts w:ascii="Times New Roman" w:hAnsi="Times New Roman" w:cs="Times New Roman"/>
          <w:sz w:val="24"/>
          <w:szCs w:val="24"/>
        </w:rPr>
      </w:pPr>
      <w:del w:id="191" w:author="Dilnaza Maratova" w:date="2025-06-16T15:12:00Z" w16du:dateUtc="2025-06-16T10:12:00Z">
        <w:r w:rsidRPr="00CB43DB" w:rsidDel="00CA7D90">
          <w:rPr>
            <w:rFonts w:ascii="Times New Roman" w:hAnsi="Times New Roman" w:cs="Times New Roman"/>
            <w:sz w:val="24"/>
            <w:szCs w:val="24"/>
          </w:rPr>
          <w:lastRenderedPageBreak/>
          <w:delText xml:space="preserve">Любые изменения, дополнения к настоящему </w:delText>
        </w:r>
        <w:r w:rsidR="00E47EED"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 xml:space="preserve">оговору действительны лишь при условии, что они совершены в письменном виде и подписаны Сторонами в качестве дополнительных соглашений, которые составляют его неотъемлемую часть. Любое уведомление, которое одна </w:delText>
        </w:r>
        <w:r w:rsidR="00E47EED" w:rsidRPr="00CB43DB" w:rsidDel="00CA7D90">
          <w:rPr>
            <w:rFonts w:ascii="Times New Roman" w:hAnsi="Times New Roman" w:cs="Times New Roman"/>
            <w:sz w:val="24"/>
            <w:szCs w:val="24"/>
          </w:rPr>
          <w:delText>С</w:delText>
        </w:r>
        <w:r w:rsidRPr="00CB43DB" w:rsidDel="00CA7D90">
          <w:rPr>
            <w:rFonts w:ascii="Times New Roman" w:hAnsi="Times New Roman" w:cs="Times New Roman"/>
            <w:sz w:val="24"/>
            <w:szCs w:val="24"/>
          </w:rPr>
          <w:delText>торона направляет другой может быть выслано в виде письма, телеграммы, или посредством электронных сообщений на адрес</w:delText>
        </w:r>
        <w:r w:rsidR="00761A0D" w:rsidRPr="00CB43DB" w:rsidDel="00CA7D90">
          <w:rPr>
            <w:rFonts w:ascii="Times New Roman" w:hAnsi="Times New Roman" w:cs="Times New Roman"/>
            <w:sz w:val="24"/>
            <w:szCs w:val="24"/>
          </w:rPr>
          <w:delText xml:space="preserve"> электронной почты</w:delText>
        </w:r>
        <w:r w:rsidRPr="00CB43DB" w:rsidDel="00CA7D90">
          <w:rPr>
            <w:rFonts w:ascii="Times New Roman" w:hAnsi="Times New Roman" w:cs="Times New Roman"/>
            <w:sz w:val="24"/>
            <w:szCs w:val="24"/>
          </w:rPr>
          <w:delText>, указанный в настоящем Договоре. При этом, в последующем должен быть выслан оригинал уведомления на бумажном носителе.</w:delText>
        </w:r>
      </w:del>
    </w:p>
    <w:p w14:paraId="09895CC3" w14:textId="6512CB71" w:rsidR="00011A2B" w:rsidRPr="00CB43DB" w:rsidDel="00CA7D90" w:rsidRDefault="00011A2B" w:rsidP="00AD6C7D">
      <w:pPr>
        <w:pStyle w:val="a3"/>
        <w:numPr>
          <w:ilvl w:val="1"/>
          <w:numId w:val="3"/>
        </w:numPr>
        <w:spacing w:after="0"/>
        <w:ind w:left="0" w:firstLine="0"/>
        <w:jc w:val="both"/>
        <w:rPr>
          <w:del w:id="192" w:author="Dilnaza Maratova" w:date="2025-06-16T15:12:00Z" w16du:dateUtc="2025-06-16T10:12:00Z"/>
          <w:rFonts w:ascii="Times New Roman" w:hAnsi="Times New Roman" w:cs="Times New Roman"/>
          <w:sz w:val="24"/>
          <w:szCs w:val="24"/>
        </w:rPr>
      </w:pPr>
      <w:del w:id="193" w:author="Dilnaza Maratova" w:date="2025-06-16T15:12:00Z" w16du:dateUtc="2025-06-16T10:12:00Z">
        <w:r w:rsidRPr="00CB43DB" w:rsidDel="00CA7D90">
          <w:rPr>
            <w:rFonts w:ascii="Times New Roman" w:hAnsi="Times New Roman" w:cs="Times New Roman"/>
            <w:sz w:val="24"/>
            <w:szCs w:val="24"/>
          </w:rPr>
          <w:delText xml:space="preserve">Настоящий </w:delText>
        </w:r>
        <w:r w:rsidR="00E47EED" w:rsidRPr="00CB43DB" w:rsidDel="00CA7D90">
          <w:rPr>
            <w:rFonts w:ascii="Times New Roman" w:hAnsi="Times New Roman" w:cs="Times New Roman"/>
            <w:sz w:val="24"/>
            <w:szCs w:val="24"/>
          </w:rPr>
          <w:delText>Д</w:delText>
        </w:r>
        <w:r w:rsidRPr="00CB43DB" w:rsidDel="00CA7D90">
          <w:rPr>
            <w:rFonts w:ascii="Times New Roman" w:hAnsi="Times New Roman" w:cs="Times New Roman"/>
            <w:sz w:val="24"/>
            <w:szCs w:val="24"/>
          </w:rPr>
          <w:delText xml:space="preserve">оговор составлен в двух экземплярах </w:delText>
        </w:r>
        <w:r w:rsidR="00E47EED" w:rsidRPr="00CB43DB" w:rsidDel="00CA7D90">
          <w:rPr>
            <w:rFonts w:ascii="Times New Roman" w:hAnsi="Times New Roman" w:cs="Times New Roman"/>
            <w:sz w:val="24"/>
            <w:szCs w:val="24"/>
          </w:rPr>
          <w:delText xml:space="preserve">на </w:delText>
        </w:r>
        <w:r w:rsidRPr="00CB43DB" w:rsidDel="00CA7D90">
          <w:rPr>
            <w:rFonts w:ascii="Times New Roman" w:hAnsi="Times New Roman" w:cs="Times New Roman"/>
            <w:sz w:val="24"/>
            <w:szCs w:val="24"/>
          </w:rPr>
          <w:delText xml:space="preserve">русском языке по одному </w:delText>
        </w:r>
        <w:r w:rsidR="00761A0D" w:rsidRPr="00CB43DB" w:rsidDel="00CA7D90">
          <w:rPr>
            <w:rFonts w:ascii="Times New Roman" w:hAnsi="Times New Roman" w:cs="Times New Roman"/>
            <w:sz w:val="24"/>
            <w:szCs w:val="24"/>
          </w:rPr>
          <w:delText xml:space="preserve">идентичному </w:delText>
        </w:r>
        <w:r w:rsidRPr="00CB43DB" w:rsidDel="00CA7D90">
          <w:rPr>
            <w:rFonts w:ascii="Times New Roman" w:hAnsi="Times New Roman" w:cs="Times New Roman"/>
            <w:sz w:val="24"/>
            <w:szCs w:val="24"/>
          </w:rPr>
          <w:delText xml:space="preserve">экземпляру для каждой из </w:delText>
        </w:r>
        <w:r w:rsidR="00E47EED" w:rsidRPr="00CB43DB" w:rsidDel="00CA7D90">
          <w:rPr>
            <w:rFonts w:ascii="Times New Roman" w:hAnsi="Times New Roman" w:cs="Times New Roman"/>
            <w:sz w:val="24"/>
            <w:szCs w:val="24"/>
          </w:rPr>
          <w:delText>С</w:delText>
        </w:r>
        <w:r w:rsidRPr="00CB43DB" w:rsidDel="00CA7D90">
          <w:rPr>
            <w:rFonts w:ascii="Times New Roman" w:hAnsi="Times New Roman" w:cs="Times New Roman"/>
            <w:sz w:val="24"/>
            <w:szCs w:val="24"/>
          </w:rPr>
          <w:delText>торон</w:delText>
        </w:r>
        <w:r w:rsidR="00761A0D" w:rsidRPr="00CB43DB" w:rsidDel="00CA7D90">
          <w:rPr>
            <w:rFonts w:ascii="Times New Roman" w:hAnsi="Times New Roman" w:cs="Times New Roman"/>
            <w:sz w:val="24"/>
            <w:szCs w:val="24"/>
          </w:rPr>
          <w:delText xml:space="preserve">, </w:delText>
        </w:r>
        <w:r w:rsidRPr="00CB43DB" w:rsidDel="00CA7D90">
          <w:rPr>
            <w:rFonts w:ascii="Times New Roman" w:hAnsi="Times New Roman" w:cs="Times New Roman"/>
            <w:sz w:val="24"/>
            <w:szCs w:val="24"/>
          </w:rPr>
          <w:delText>имею</w:delText>
        </w:r>
        <w:r w:rsidR="00761A0D" w:rsidRPr="00CB43DB" w:rsidDel="00CA7D90">
          <w:rPr>
            <w:rFonts w:ascii="Times New Roman" w:hAnsi="Times New Roman" w:cs="Times New Roman"/>
            <w:sz w:val="24"/>
            <w:szCs w:val="24"/>
          </w:rPr>
          <w:delText>щих</w:delText>
        </w:r>
        <w:r w:rsidRPr="00CB43DB" w:rsidDel="00CA7D90">
          <w:rPr>
            <w:rFonts w:ascii="Times New Roman" w:hAnsi="Times New Roman" w:cs="Times New Roman"/>
            <w:sz w:val="24"/>
            <w:szCs w:val="24"/>
          </w:rPr>
          <w:delText xml:space="preserve"> </w:delText>
        </w:r>
        <w:r w:rsidR="00761A0D" w:rsidRPr="00CB43DB" w:rsidDel="00CA7D90">
          <w:rPr>
            <w:rFonts w:ascii="Times New Roman" w:hAnsi="Times New Roman" w:cs="Times New Roman"/>
            <w:sz w:val="24"/>
            <w:szCs w:val="24"/>
          </w:rPr>
          <w:delText xml:space="preserve">равную </w:delText>
        </w:r>
        <w:r w:rsidRPr="00CB43DB" w:rsidDel="00CA7D90">
          <w:rPr>
            <w:rFonts w:ascii="Times New Roman" w:hAnsi="Times New Roman" w:cs="Times New Roman"/>
            <w:sz w:val="24"/>
            <w:szCs w:val="24"/>
          </w:rPr>
          <w:delText>юридическую силу.</w:delText>
        </w:r>
      </w:del>
    </w:p>
    <w:p w14:paraId="7E8D178C" w14:textId="12FD543C" w:rsidR="006A08D5" w:rsidRPr="00CB43DB" w:rsidDel="00CA7D90" w:rsidRDefault="006A08D5" w:rsidP="00AD6C7D">
      <w:pPr>
        <w:pStyle w:val="a3"/>
        <w:numPr>
          <w:ilvl w:val="1"/>
          <w:numId w:val="3"/>
        </w:numPr>
        <w:spacing w:after="0"/>
        <w:ind w:left="0" w:firstLine="0"/>
        <w:jc w:val="both"/>
        <w:rPr>
          <w:del w:id="194" w:author="Dilnaza Maratova" w:date="2025-06-16T15:12:00Z" w16du:dateUtc="2025-06-16T10:12:00Z"/>
          <w:rFonts w:ascii="Times New Roman" w:hAnsi="Times New Roman" w:cs="Times New Roman"/>
          <w:sz w:val="24"/>
          <w:szCs w:val="24"/>
        </w:rPr>
      </w:pPr>
      <w:bookmarkStart w:id="195" w:name="_Hlk146292564"/>
      <w:del w:id="196" w:author="Dilnaza Maratova" w:date="2025-06-16T15:12:00Z" w16du:dateUtc="2025-06-16T10:12:00Z">
        <w:r w:rsidRPr="00CB43DB" w:rsidDel="00CA7D90">
          <w:rPr>
            <w:rFonts w:ascii="Times New Roman" w:hAnsi="Times New Roman" w:cs="Times New Roman"/>
            <w:sz w:val="24"/>
            <w:szCs w:val="24"/>
          </w:rPr>
          <w:delText>Неотъемлемой и составной частью Договора является Приложение №1 (Соглашение о неразглашении конфиденциальной информации).</w:delText>
        </w:r>
      </w:del>
    </w:p>
    <w:p w14:paraId="414F3735" w14:textId="1B95349A" w:rsidR="005E49A3" w:rsidRPr="00CB43DB" w:rsidDel="00CA7D90" w:rsidRDefault="005E49A3">
      <w:pPr>
        <w:pStyle w:val="a3"/>
        <w:spacing w:after="0"/>
        <w:ind w:left="0"/>
        <w:jc w:val="both"/>
        <w:rPr>
          <w:del w:id="197" w:author="Dilnaza Maratova" w:date="2025-06-16T15:12:00Z" w16du:dateUtc="2025-06-16T10:12:00Z"/>
          <w:rFonts w:ascii="Times New Roman" w:hAnsi="Times New Roman" w:cs="Times New Roman"/>
          <w:sz w:val="24"/>
          <w:szCs w:val="24"/>
        </w:rPr>
      </w:pPr>
    </w:p>
    <w:bookmarkEnd w:id="195"/>
    <w:p w14:paraId="3A6C00C1" w14:textId="699954A6" w:rsidR="00011A2B" w:rsidRPr="00CB43DB" w:rsidDel="00CA7D90" w:rsidRDefault="00011A2B" w:rsidP="00AD6C7D">
      <w:pPr>
        <w:pStyle w:val="a3"/>
        <w:numPr>
          <w:ilvl w:val="0"/>
          <w:numId w:val="1"/>
        </w:numPr>
        <w:ind w:left="0" w:firstLine="0"/>
        <w:jc w:val="center"/>
        <w:rPr>
          <w:del w:id="198" w:author="Dilnaza Maratova" w:date="2025-06-16T15:12:00Z" w16du:dateUtc="2025-06-16T10:12:00Z"/>
          <w:rFonts w:ascii="Times New Roman" w:hAnsi="Times New Roman" w:cs="Times New Roman"/>
          <w:b/>
          <w:sz w:val="24"/>
          <w:szCs w:val="24"/>
        </w:rPr>
      </w:pPr>
      <w:del w:id="199" w:author="Dilnaza Maratova" w:date="2025-06-16T15:12:00Z" w16du:dateUtc="2025-06-16T10:12:00Z">
        <w:r w:rsidRPr="00CB43DB" w:rsidDel="00CA7D90">
          <w:rPr>
            <w:rFonts w:ascii="Times New Roman" w:hAnsi="Times New Roman" w:cs="Times New Roman"/>
            <w:b/>
            <w:sz w:val="24"/>
            <w:szCs w:val="24"/>
          </w:rPr>
          <w:delText>РЕКВИЗИТЫ СТОРОН</w:delText>
        </w:r>
      </w:del>
    </w:p>
    <w:p w14:paraId="5C65D23D" w14:textId="3A515AB1" w:rsidR="00DB4105" w:rsidRPr="00AD6C7D" w:rsidDel="00CA7D90" w:rsidRDefault="00DB4105" w:rsidP="00AD6C7D">
      <w:pPr>
        <w:pStyle w:val="a3"/>
        <w:ind w:left="0"/>
        <w:jc w:val="both"/>
        <w:rPr>
          <w:del w:id="200" w:author="Dilnaza Maratova" w:date="2025-06-16T15:12:00Z" w16du:dateUtc="2025-06-16T10:12:00Z"/>
          <w:rFonts w:ascii="Times New Roman" w:hAnsi="Times New Roman" w:cs="Times New Roman"/>
          <w:b/>
          <w:sz w:val="24"/>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7"/>
        <w:gridCol w:w="5028"/>
      </w:tblGrid>
      <w:tr w:rsidR="00E179FB" w:rsidRPr="00CB43DB" w:rsidDel="00CA7D90" w14:paraId="2EEE4610" w14:textId="021AD782" w:rsidTr="00E179FB">
        <w:trPr>
          <w:del w:id="201" w:author="Dilnaza Maratova" w:date="2025-06-16T15:12:00Z"/>
        </w:trPr>
        <w:tc>
          <w:tcPr>
            <w:tcW w:w="5027" w:type="dxa"/>
          </w:tcPr>
          <w:p w14:paraId="661EDAD8" w14:textId="4FE64144" w:rsidR="00E179FB" w:rsidRPr="00AD6C7D" w:rsidDel="00CA7D90" w:rsidRDefault="00E179FB" w:rsidP="00AD6C7D">
            <w:pPr>
              <w:pStyle w:val="a3"/>
              <w:ind w:left="0"/>
              <w:jc w:val="both"/>
              <w:rPr>
                <w:del w:id="202" w:author="Dilnaza Maratova" w:date="2025-06-16T15:12:00Z" w16du:dateUtc="2025-06-16T10:12:00Z"/>
                <w:rFonts w:ascii="Times New Roman" w:hAnsi="Times New Roman" w:cs="Times New Roman"/>
                <w:b/>
                <w:color w:val="000000" w:themeColor="text1"/>
                <w:sz w:val="24"/>
                <w:szCs w:val="24"/>
              </w:rPr>
            </w:pPr>
            <w:bookmarkStart w:id="203" w:name="_Hlk162631485"/>
            <w:del w:id="204" w:author="Dilnaza Maratova" w:date="2025-06-16T15:12:00Z" w16du:dateUtc="2025-06-16T10:12:00Z">
              <w:r w:rsidRPr="00AD6C7D" w:rsidDel="00CA7D90">
                <w:rPr>
                  <w:rFonts w:ascii="Times New Roman" w:hAnsi="Times New Roman" w:cs="Times New Roman"/>
                  <w:b/>
                  <w:color w:val="000000" w:themeColor="text1"/>
                  <w:sz w:val="24"/>
                  <w:szCs w:val="24"/>
                </w:rPr>
                <w:delText>Заказчик:</w:delText>
              </w:r>
            </w:del>
          </w:p>
          <w:p w14:paraId="48BE8EDF" w14:textId="535B24B5" w:rsidR="00E179FB" w:rsidRPr="00AD6C7D" w:rsidDel="00CA7D90" w:rsidRDefault="00E179FB" w:rsidP="00AD6C7D">
            <w:pPr>
              <w:pStyle w:val="a3"/>
              <w:ind w:left="0"/>
              <w:jc w:val="both"/>
              <w:rPr>
                <w:del w:id="205" w:author="Dilnaza Maratova" w:date="2025-06-16T15:12:00Z" w16du:dateUtc="2025-06-16T10:12:00Z"/>
                <w:rFonts w:ascii="Times New Roman" w:hAnsi="Times New Roman" w:cs="Times New Roman"/>
                <w:b/>
                <w:color w:val="000000" w:themeColor="text1"/>
                <w:sz w:val="24"/>
                <w:szCs w:val="24"/>
              </w:rPr>
            </w:pPr>
            <w:del w:id="206" w:author="Dilnaza Maratova" w:date="2025-06-16T15:12:00Z" w16du:dateUtc="2025-06-16T10:12:00Z">
              <w:r w:rsidRPr="00AD6C7D" w:rsidDel="00CA7D90">
                <w:rPr>
                  <w:rFonts w:ascii="Times New Roman" w:hAnsi="Times New Roman" w:cs="Times New Roman"/>
                  <w:b/>
                  <w:color w:val="000000" w:themeColor="text1"/>
                  <w:sz w:val="24"/>
                  <w:szCs w:val="24"/>
                </w:rPr>
                <w:delText>ТОО «</w:delText>
              </w:r>
              <w:r w:rsidR="007763DE" w:rsidRPr="00AD6C7D" w:rsidDel="00CA7D90">
                <w:rPr>
                  <w:rFonts w:ascii="Times New Roman" w:hAnsi="Times New Roman" w:cs="Times New Roman"/>
                  <w:b/>
                  <w:color w:val="000000" w:themeColor="text1"/>
                  <w:sz w:val="24"/>
                  <w:szCs w:val="24"/>
                </w:rPr>
                <w:delText>Innoforce solutions</w:delText>
              </w:r>
              <w:r w:rsidRPr="00AD6C7D" w:rsidDel="00CA7D90">
                <w:rPr>
                  <w:rFonts w:ascii="Times New Roman" w:hAnsi="Times New Roman" w:cs="Times New Roman"/>
                  <w:b/>
                  <w:color w:val="000000" w:themeColor="text1"/>
                  <w:sz w:val="24"/>
                  <w:szCs w:val="24"/>
                </w:rPr>
                <w:delText>»</w:delText>
              </w:r>
            </w:del>
          </w:p>
          <w:p w14:paraId="517BEB42" w14:textId="4725F5E0" w:rsidR="00E179FB" w:rsidRPr="00AD6C7D" w:rsidDel="00CA7D90" w:rsidRDefault="00E179FB" w:rsidP="00AD6C7D">
            <w:pPr>
              <w:pStyle w:val="a3"/>
              <w:ind w:left="0"/>
              <w:jc w:val="both"/>
              <w:rPr>
                <w:del w:id="207" w:author="Dilnaza Maratova" w:date="2025-06-16T15:12:00Z" w16du:dateUtc="2025-06-16T10:12:00Z"/>
                <w:rFonts w:ascii="Times New Roman" w:hAnsi="Times New Roman" w:cs="Times New Roman"/>
                <w:color w:val="000000" w:themeColor="text1"/>
                <w:sz w:val="24"/>
                <w:szCs w:val="24"/>
              </w:rPr>
            </w:pPr>
            <w:del w:id="208" w:author="Dilnaza Maratova" w:date="2025-06-16T15:12:00Z" w16du:dateUtc="2025-06-16T10:12:00Z">
              <w:r w:rsidRPr="00AD6C7D" w:rsidDel="00CA7D90">
                <w:rPr>
                  <w:rFonts w:ascii="Times New Roman" w:hAnsi="Times New Roman" w:cs="Times New Roman"/>
                  <w:color w:val="000000" w:themeColor="text1"/>
                  <w:sz w:val="24"/>
                  <w:szCs w:val="24"/>
                </w:rPr>
                <w:delText xml:space="preserve">050000, </w:delText>
              </w:r>
              <w:r w:rsidR="007763DE" w:rsidRPr="00AD6C7D" w:rsidDel="00CA7D90">
                <w:rPr>
                  <w:rFonts w:ascii="Times New Roman" w:hAnsi="Times New Roman" w:cs="Times New Roman"/>
                  <w:color w:val="000000" w:themeColor="text1"/>
                  <w:sz w:val="24"/>
                  <w:szCs w:val="24"/>
                </w:rPr>
                <w:delText>г.Алматы, Медеуский район, микрорайон Алатау, ул. Ибрагимова 9, СЭЗ ПИТ</w:delText>
              </w:r>
            </w:del>
          </w:p>
          <w:p w14:paraId="19FD328C" w14:textId="3B01032D" w:rsidR="00E179FB" w:rsidRPr="00AD6C7D" w:rsidDel="00CA7D90" w:rsidRDefault="00E179FB" w:rsidP="00AD6C7D">
            <w:pPr>
              <w:pStyle w:val="a3"/>
              <w:ind w:left="0"/>
              <w:jc w:val="both"/>
              <w:rPr>
                <w:del w:id="209" w:author="Dilnaza Maratova" w:date="2025-06-16T15:12:00Z" w16du:dateUtc="2025-06-16T10:12:00Z"/>
                <w:rFonts w:ascii="Times New Roman" w:hAnsi="Times New Roman" w:cs="Times New Roman"/>
                <w:color w:val="000000" w:themeColor="text1"/>
                <w:sz w:val="24"/>
                <w:szCs w:val="24"/>
              </w:rPr>
            </w:pPr>
            <w:del w:id="210" w:author="Dilnaza Maratova" w:date="2025-06-16T15:12:00Z" w16du:dateUtc="2025-06-16T10:12:00Z">
              <w:r w:rsidRPr="00AD6C7D" w:rsidDel="00CA7D90">
                <w:rPr>
                  <w:rFonts w:ascii="Times New Roman" w:hAnsi="Times New Roman" w:cs="Times New Roman"/>
                  <w:color w:val="000000" w:themeColor="text1"/>
                  <w:sz w:val="24"/>
                  <w:szCs w:val="24"/>
                </w:rPr>
                <w:delText xml:space="preserve">БИН </w:delText>
              </w:r>
              <w:r w:rsidR="007763DE" w:rsidRPr="00AD6C7D" w:rsidDel="00CA7D90">
                <w:rPr>
                  <w:rFonts w:ascii="Times New Roman" w:hAnsi="Times New Roman" w:cs="Times New Roman"/>
                  <w:color w:val="000000" w:themeColor="text1"/>
                  <w:sz w:val="24"/>
                  <w:szCs w:val="24"/>
                </w:rPr>
                <w:delText>100640014646.</w:delText>
              </w:r>
            </w:del>
          </w:p>
          <w:p w14:paraId="2188EA18" w14:textId="2931FCB5" w:rsidR="00E179FB" w:rsidRPr="00AD6C7D" w:rsidDel="00CA7D90" w:rsidRDefault="007763DE" w:rsidP="00AD6C7D">
            <w:pPr>
              <w:pStyle w:val="a3"/>
              <w:ind w:left="0"/>
              <w:jc w:val="both"/>
              <w:rPr>
                <w:del w:id="211" w:author="Dilnaza Maratova" w:date="2025-06-16T15:12:00Z" w16du:dateUtc="2025-06-16T10:12:00Z"/>
                <w:rFonts w:ascii="Times New Roman" w:hAnsi="Times New Roman" w:cs="Times New Roman"/>
                <w:color w:val="000000" w:themeColor="text1"/>
                <w:sz w:val="24"/>
                <w:szCs w:val="24"/>
              </w:rPr>
            </w:pPr>
            <w:del w:id="212" w:author="Dilnaza Maratova" w:date="2025-06-16T15:12:00Z" w16du:dateUtc="2025-06-16T10:12:00Z">
              <w:r w:rsidRPr="00AD6C7D" w:rsidDel="00CA7D90">
                <w:rPr>
                  <w:rFonts w:ascii="Times New Roman" w:hAnsi="Times New Roman" w:cs="Times New Roman"/>
                  <w:color w:val="000000" w:themeColor="text1"/>
                  <w:sz w:val="24"/>
                  <w:szCs w:val="24"/>
                </w:rPr>
                <w:delText>KZ076017131000004805</w:delText>
              </w:r>
            </w:del>
          </w:p>
          <w:p w14:paraId="1C896E44" w14:textId="27D92D33" w:rsidR="00E179FB" w:rsidRPr="00AD6C7D" w:rsidDel="00CA7D90" w:rsidRDefault="00E179FB" w:rsidP="00AD6C7D">
            <w:pPr>
              <w:pStyle w:val="a3"/>
              <w:ind w:left="0"/>
              <w:jc w:val="both"/>
              <w:rPr>
                <w:del w:id="213" w:author="Dilnaza Maratova" w:date="2025-06-16T15:12:00Z" w16du:dateUtc="2025-06-16T10:12:00Z"/>
                <w:rFonts w:ascii="Times New Roman" w:hAnsi="Times New Roman" w:cs="Times New Roman"/>
                <w:color w:val="000000" w:themeColor="text1"/>
                <w:sz w:val="24"/>
                <w:szCs w:val="24"/>
              </w:rPr>
            </w:pPr>
            <w:del w:id="214" w:author="Dilnaza Maratova" w:date="2025-06-16T15:12:00Z" w16du:dateUtc="2025-06-16T10:12:00Z">
              <w:r w:rsidRPr="00AD6C7D" w:rsidDel="00CA7D90">
                <w:rPr>
                  <w:rFonts w:ascii="Times New Roman" w:hAnsi="Times New Roman" w:cs="Times New Roman"/>
                  <w:color w:val="000000" w:themeColor="text1"/>
                  <w:sz w:val="24"/>
                  <w:szCs w:val="24"/>
                </w:rPr>
                <w:delText>в АО «Народный Банк Казахстана»</w:delText>
              </w:r>
            </w:del>
          </w:p>
          <w:p w14:paraId="5F57EE7C" w14:textId="1D7A45F3" w:rsidR="00E179FB" w:rsidRPr="00AD6C7D" w:rsidDel="00CA7D90" w:rsidRDefault="00E179FB" w:rsidP="00AD6C7D">
            <w:pPr>
              <w:pStyle w:val="a3"/>
              <w:ind w:left="0"/>
              <w:jc w:val="both"/>
              <w:rPr>
                <w:del w:id="215" w:author="Dilnaza Maratova" w:date="2025-06-16T15:12:00Z" w16du:dateUtc="2025-06-16T10:12:00Z"/>
                <w:rFonts w:ascii="Times New Roman" w:hAnsi="Times New Roman" w:cs="Times New Roman"/>
                <w:color w:val="000000" w:themeColor="text1"/>
                <w:sz w:val="24"/>
                <w:szCs w:val="24"/>
              </w:rPr>
            </w:pPr>
            <w:del w:id="216" w:author="Dilnaza Maratova" w:date="2025-06-16T15:12:00Z" w16du:dateUtc="2025-06-16T10:12:00Z">
              <w:r w:rsidRPr="00AD6C7D" w:rsidDel="00CA7D90">
                <w:rPr>
                  <w:rFonts w:ascii="Times New Roman" w:hAnsi="Times New Roman" w:cs="Times New Roman"/>
                  <w:color w:val="000000" w:themeColor="text1"/>
                  <w:sz w:val="24"/>
                  <w:szCs w:val="24"/>
                </w:rPr>
                <w:delText xml:space="preserve">БИК </w:delText>
              </w:r>
              <w:r w:rsidR="007763DE" w:rsidRPr="00AD6C7D" w:rsidDel="00CA7D90">
                <w:rPr>
                  <w:rFonts w:ascii="Times New Roman" w:hAnsi="Times New Roman" w:cs="Times New Roman"/>
                  <w:color w:val="000000" w:themeColor="text1"/>
                  <w:sz w:val="24"/>
                  <w:szCs w:val="24"/>
                </w:rPr>
                <w:delText>HSBKKZKX</w:delText>
              </w:r>
            </w:del>
          </w:p>
          <w:p w14:paraId="4B64E556" w14:textId="09AD9A3D" w:rsidR="00E179FB" w:rsidRPr="00AD6C7D" w:rsidDel="00CA7D90" w:rsidRDefault="007763DE" w:rsidP="00AD6C7D">
            <w:pPr>
              <w:pStyle w:val="a3"/>
              <w:ind w:left="0"/>
              <w:jc w:val="both"/>
              <w:rPr>
                <w:del w:id="217" w:author="Dilnaza Maratova" w:date="2025-06-16T15:12:00Z" w16du:dateUtc="2025-06-16T10:12:00Z"/>
                <w:rFonts w:ascii="Times New Roman" w:hAnsi="Times New Roman" w:cs="Times New Roman"/>
                <w:color w:val="000000" w:themeColor="text1"/>
                <w:sz w:val="24"/>
                <w:szCs w:val="24"/>
              </w:rPr>
            </w:pPr>
            <w:del w:id="218" w:author="Dilnaza Maratova" w:date="2025-06-16T15:12:00Z" w16du:dateUtc="2025-06-16T10:12:00Z">
              <w:r w:rsidRPr="00AD6C7D" w:rsidDel="00CA7D90">
                <w:rPr>
                  <w:rFonts w:ascii="Times New Roman" w:hAnsi="Times New Roman" w:cs="Times New Roman"/>
                  <w:color w:val="000000" w:themeColor="text1"/>
                  <w:sz w:val="24"/>
                  <w:szCs w:val="24"/>
                </w:rPr>
                <w:delText xml:space="preserve">KZ088562203106770253 </w:delText>
              </w:r>
              <w:r w:rsidR="00E179FB" w:rsidRPr="00AD6C7D" w:rsidDel="00CA7D90">
                <w:rPr>
                  <w:rFonts w:ascii="Times New Roman" w:hAnsi="Times New Roman" w:cs="Times New Roman"/>
                  <w:color w:val="000000" w:themeColor="text1"/>
                  <w:sz w:val="24"/>
                  <w:szCs w:val="24"/>
                </w:rPr>
                <w:delText xml:space="preserve">в АО "Банк ЦентрКредит", БИК </w:delText>
              </w:r>
              <w:r w:rsidRPr="00AD6C7D" w:rsidDel="00CA7D90">
                <w:rPr>
                  <w:rFonts w:ascii="Times New Roman" w:hAnsi="Times New Roman" w:cs="Times New Roman"/>
                  <w:color w:val="000000" w:themeColor="text1"/>
                  <w:sz w:val="24"/>
                  <w:szCs w:val="24"/>
                </w:rPr>
                <w:delText>KCJBKZKX</w:delText>
              </w:r>
            </w:del>
          </w:p>
          <w:p w14:paraId="78BEE95C" w14:textId="5C48A981" w:rsidR="00E179FB" w:rsidRPr="00AD6C7D" w:rsidDel="00CA7D90" w:rsidRDefault="00E179FB" w:rsidP="00AD6C7D">
            <w:pPr>
              <w:pStyle w:val="a3"/>
              <w:ind w:left="0"/>
              <w:jc w:val="both"/>
              <w:rPr>
                <w:del w:id="219" w:author="Dilnaza Maratova" w:date="2025-06-16T15:12:00Z" w16du:dateUtc="2025-06-16T10:12:00Z"/>
                <w:rFonts w:ascii="Times New Roman" w:hAnsi="Times New Roman" w:cs="Times New Roman"/>
                <w:color w:val="000000" w:themeColor="text1"/>
                <w:sz w:val="24"/>
                <w:szCs w:val="24"/>
                <w:lang w:val="en-US"/>
              </w:rPr>
            </w:pPr>
            <w:del w:id="220" w:author="Dilnaza Maratova" w:date="2025-06-16T15:12:00Z" w16du:dateUtc="2025-06-16T10:12:00Z">
              <w:r w:rsidRPr="00AD6C7D" w:rsidDel="00CA7D90">
                <w:rPr>
                  <w:rFonts w:ascii="Times New Roman" w:hAnsi="Times New Roman" w:cs="Times New Roman"/>
                  <w:color w:val="000000" w:themeColor="text1"/>
                  <w:sz w:val="24"/>
                  <w:szCs w:val="24"/>
                  <w:lang w:val="en-US"/>
                </w:rPr>
                <w:delText>Email: info@innoforce.kz</w:delText>
              </w:r>
            </w:del>
          </w:p>
          <w:p w14:paraId="4F0B5573" w14:textId="4070D709" w:rsidR="00E179FB" w:rsidRPr="00CB43DB" w:rsidDel="00CA7D90" w:rsidRDefault="00E179FB" w:rsidP="00AD6C7D">
            <w:pPr>
              <w:pStyle w:val="a3"/>
              <w:ind w:left="0"/>
              <w:jc w:val="both"/>
              <w:rPr>
                <w:del w:id="221" w:author="Dilnaza Maratova" w:date="2025-06-16T15:12:00Z" w16du:dateUtc="2025-06-16T10:12:00Z"/>
                <w:rFonts w:ascii="Times New Roman" w:hAnsi="Times New Roman" w:cs="Times New Roman"/>
                <w:b/>
                <w:sz w:val="24"/>
                <w:szCs w:val="24"/>
                <w:lang w:val="en-US"/>
              </w:rPr>
            </w:pPr>
            <w:del w:id="222" w:author="Dilnaza Maratova" w:date="2025-06-16T15:12:00Z" w16du:dateUtc="2025-06-16T10:12:00Z">
              <w:r w:rsidRPr="00AD6C7D" w:rsidDel="00CA7D90">
                <w:rPr>
                  <w:rFonts w:ascii="Times New Roman" w:hAnsi="Times New Roman" w:cs="Times New Roman"/>
                  <w:color w:val="000000" w:themeColor="text1"/>
                  <w:sz w:val="24"/>
                  <w:szCs w:val="24"/>
                  <w:lang w:val="en-US"/>
                </w:rPr>
                <w:br/>
              </w:r>
              <w:r w:rsidR="00E44DB6" w:rsidRPr="00AD6C7D" w:rsidDel="00CA7D90">
                <w:rPr>
                  <w:rFonts w:ascii="Times New Roman" w:hAnsi="Times New Roman" w:cs="Times New Roman"/>
                  <w:b/>
                  <w:color w:val="000000" w:themeColor="text1"/>
                  <w:sz w:val="24"/>
                  <w:szCs w:val="24"/>
                </w:rPr>
                <w:delText>Д</w:delText>
              </w:r>
              <w:r w:rsidRPr="00AD6C7D" w:rsidDel="00CA7D90">
                <w:rPr>
                  <w:rFonts w:ascii="Times New Roman" w:hAnsi="Times New Roman" w:cs="Times New Roman"/>
                  <w:b/>
                  <w:color w:val="000000" w:themeColor="text1"/>
                  <w:sz w:val="24"/>
                  <w:szCs w:val="24"/>
                </w:rPr>
                <w:delText>иректор</w:delText>
              </w:r>
              <w:r w:rsidRPr="00AD6C7D" w:rsidDel="00CA7D90">
                <w:rPr>
                  <w:rFonts w:ascii="Times New Roman" w:hAnsi="Times New Roman" w:cs="Times New Roman"/>
                  <w:b/>
                  <w:color w:val="000000" w:themeColor="text1"/>
                  <w:sz w:val="24"/>
                  <w:szCs w:val="24"/>
                  <w:lang w:val="en-US"/>
                </w:rPr>
                <w:br/>
              </w:r>
              <w:r w:rsidR="00E44DB6" w:rsidRPr="00AD6C7D" w:rsidDel="00CA7D90">
                <w:rPr>
                  <w:rFonts w:ascii="Times New Roman" w:hAnsi="Times New Roman" w:cs="Times New Roman"/>
                  <w:b/>
                  <w:color w:val="000000" w:themeColor="text1"/>
                  <w:sz w:val="24"/>
                  <w:szCs w:val="24"/>
                </w:rPr>
                <w:delText>Тохтар</w:delText>
              </w:r>
              <w:r w:rsidR="00E44DB6" w:rsidRPr="00AD6C7D" w:rsidDel="00CA7D90">
                <w:rPr>
                  <w:rFonts w:ascii="Times New Roman" w:hAnsi="Times New Roman" w:cs="Times New Roman"/>
                  <w:b/>
                  <w:color w:val="000000" w:themeColor="text1"/>
                  <w:sz w:val="24"/>
                  <w:szCs w:val="24"/>
                  <w:lang w:val="kk-KZ"/>
                </w:rPr>
                <w:delText>ұ</w:delText>
              </w:r>
              <w:r w:rsidR="00E44DB6" w:rsidRPr="00AD6C7D" w:rsidDel="00CA7D90">
                <w:rPr>
                  <w:rFonts w:ascii="Times New Roman" w:hAnsi="Times New Roman" w:cs="Times New Roman"/>
                  <w:b/>
                  <w:color w:val="000000" w:themeColor="text1"/>
                  <w:sz w:val="24"/>
                  <w:szCs w:val="24"/>
                </w:rPr>
                <w:delText>лы</w:delText>
              </w:r>
              <w:r w:rsidR="00E44DB6" w:rsidRPr="00AD6C7D" w:rsidDel="00CA7D90">
                <w:rPr>
                  <w:rFonts w:ascii="Times New Roman" w:hAnsi="Times New Roman" w:cs="Times New Roman"/>
                  <w:b/>
                  <w:color w:val="000000" w:themeColor="text1"/>
                  <w:sz w:val="24"/>
                  <w:szCs w:val="24"/>
                  <w:lang w:val="en-US"/>
                </w:rPr>
                <w:delText xml:space="preserve"> </w:delText>
              </w:r>
              <w:r w:rsidR="00361757" w:rsidRPr="00AD6C7D" w:rsidDel="00CA7D90">
                <w:rPr>
                  <w:rFonts w:ascii="Times New Roman" w:hAnsi="Times New Roman" w:cs="Times New Roman"/>
                  <w:b/>
                  <w:color w:val="000000" w:themeColor="text1"/>
                  <w:sz w:val="24"/>
                  <w:szCs w:val="24"/>
                </w:rPr>
                <w:delText>А</w:delText>
              </w:r>
              <w:r w:rsidR="00E44DB6" w:rsidRPr="00AD6C7D" w:rsidDel="00CA7D90">
                <w:rPr>
                  <w:rFonts w:ascii="Times New Roman" w:hAnsi="Times New Roman" w:cs="Times New Roman"/>
                  <w:b/>
                  <w:color w:val="000000" w:themeColor="text1"/>
                  <w:sz w:val="24"/>
                  <w:szCs w:val="24"/>
                  <w:lang w:val="kk-KZ"/>
                </w:rPr>
                <w:delText>.</w:delText>
              </w:r>
              <w:r w:rsidRPr="00AD6C7D" w:rsidDel="00CA7D90">
                <w:rPr>
                  <w:rFonts w:ascii="Times New Roman" w:hAnsi="Times New Roman" w:cs="Times New Roman"/>
                  <w:b/>
                  <w:color w:val="000000" w:themeColor="text1"/>
                  <w:sz w:val="24"/>
                  <w:szCs w:val="24"/>
                  <w:lang w:val="en-US"/>
                </w:rPr>
                <w:delText xml:space="preserve"> _____________________</w:delText>
              </w:r>
            </w:del>
          </w:p>
        </w:tc>
        <w:tc>
          <w:tcPr>
            <w:tcW w:w="5028" w:type="dxa"/>
          </w:tcPr>
          <w:p w14:paraId="00D9ED54" w14:textId="598FCBD2" w:rsidR="00E179FB" w:rsidRPr="00CB43DB" w:rsidDel="00CA7D90" w:rsidRDefault="00E179FB" w:rsidP="00AD6C7D">
            <w:pPr>
              <w:jc w:val="both"/>
              <w:rPr>
                <w:del w:id="223" w:author="Dilnaza Maratova" w:date="2025-06-16T15:12:00Z" w16du:dateUtc="2025-06-16T10:12:00Z"/>
                <w:rFonts w:ascii="Times New Roman" w:hAnsi="Times New Roman" w:cs="Times New Roman"/>
                <w:b/>
                <w:sz w:val="24"/>
                <w:szCs w:val="24"/>
              </w:rPr>
            </w:pPr>
            <w:del w:id="224" w:author="Dilnaza Maratova" w:date="2025-06-16T15:12:00Z" w16du:dateUtc="2025-06-16T10:12:00Z">
              <w:r w:rsidRPr="00CB43DB" w:rsidDel="00CA7D90">
                <w:rPr>
                  <w:rFonts w:ascii="Times New Roman" w:hAnsi="Times New Roman" w:cs="Times New Roman"/>
                  <w:b/>
                  <w:sz w:val="24"/>
                  <w:szCs w:val="24"/>
                </w:rPr>
                <w:delText>Исполнитель:</w:delText>
              </w:r>
            </w:del>
          </w:p>
          <w:p w14:paraId="2DA29D2F" w14:textId="1EA90C6A" w:rsidR="00966133" w:rsidRPr="00AD6C7D" w:rsidDel="00CA7D90" w:rsidRDefault="00B00E1D" w:rsidP="00966133">
            <w:pPr>
              <w:rPr>
                <w:del w:id="225" w:author="Dilnaza Maratova" w:date="2025-06-16T15:12:00Z" w16du:dateUtc="2025-06-16T10:12:00Z"/>
                <w:rFonts w:ascii="Times New Roman" w:hAnsi="Times New Roman" w:cs="Times New Roman"/>
                <w:sz w:val="24"/>
                <w:szCs w:val="24"/>
                <w:lang w:val="kk-KZ"/>
              </w:rPr>
            </w:pPr>
            <w:del w:id="226" w:author="Dilnaza Maratova" w:date="2025-06-16T15:12:00Z" w16du:dateUtc="2025-06-16T10:12:00Z">
              <w:r w:rsidRPr="00B00E1D" w:rsidDel="00CA7D90">
                <w:rPr>
                  <w:rFonts w:ascii="Times New Roman" w:hAnsi="Times New Roman" w:cs="Times New Roman"/>
                  <w:sz w:val="24"/>
                  <w:szCs w:val="24"/>
                </w:rPr>
                <w:delText>Маратова Дильназа</w:delText>
              </w:r>
              <w:r w:rsidDel="00CA7D90">
                <w:rPr>
                  <w:rFonts w:ascii="Times New Roman" w:hAnsi="Times New Roman" w:cs="Times New Roman"/>
                  <w:sz w:val="24"/>
                  <w:szCs w:val="24"/>
                  <w:lang w:val="kk-KZ"/>
                </w:rPr>
                <w:delText xml:space="preserve"> </w:delText>
              </w:r>
              <w:r w:rsidRPr="00B00E1D" w:rsidDel="00CA7D90">
                <w:rPr>
                  <w:rFonts w:ascii="Times New Roman" w:hAnsi="Times New Roman" w:cs="Times New Roman"/>
                  <w:sz w:val="24"/>
                  <w:szCs w:val="24"/>
                </w:rPr>
                <w:delText>Русланқызы</w:delText>
              </w:r>
              <w:r w:rsidDel="00CA7D90">
                <w:rPr>
                  <w:rFonts w:ascii="Times New Roman" w:hAnsi="Times New Roman" w:cs="Times New Roman"/>
                  <w:sz w:val="24"/>
                  <w:szCs w:val="24"/>
                  <w:lang w:val="kk-KZ"/>
                </w:rPr>
                <w:delText xml:space="preserve"> </w:delText>
              </w:r>
              <w:r w:rsidR="00966133" w:rsidDel="00CA7D90">
                <w:rPr>
                  <w:rFonts w:ascii="Times New Roman" w:hAnsi="Times New Roman" w:cs="Times New Roman"/>
                  <w:sz w:val="24"/>
                  <w:szCs w:val="24"/>
                </w:rPr>
                <w:delText>Удостовернеие личности</w:delText>
              </w:r>
              <w:r w:rsidR="00966133" w:rsidRPr="00C6440C" w:rsidDel="00CA7D90">
                <w:rPr>
                  <w:rFonts w:ascii="Times New Roman" w:hAnsi="Times New Roman" w:cs="Times New Roman"/>
                  <w:sz w:val="24"/>
                  <w:szCs w:val="24"/>
                </w:rPr>
                <w:delText xml:space="preserve"> № </w:delText>
              </w:r>
              <w:r w:rsidDel="00CA7D90">
                <w:rPr>
                  <w:rFonts w:ascii="Times New Roman" w:hAnsi="Times New Roman" w:cs="Times New Roman"/>
                  <w:sz w:val="24"/>
                  <w:szCs w:val="24"/>
                  <w:lang w:val="kk-KZ"/>
                </w:rPr>
                <w:delText>045630670</w:delText>
              </w:r>
            </w:del>
          </w:p>
          <w:p w14:paraId="5D91D039" w14:textId="1DF72AAD" w:rsidR="00966133" w:rsidRPr="00C6440C" w:rsidDel="00CA7D90" w:rsidRDefault="00966133" w:rsidP="00966133">
            <w:pPr>
              <w:rPr>
                <w:del w:id="227" w:author="Dilnaza Maratova" w:date="2025-06-16T15:12:00Z" w16du:dateUtc="2025-06-16T10:12:00Z"/>
                <w:rFonts w:ascii="Times New Roman" w:hAnsi="Times New Roman" w:cs="Times New Roman"/>
                <w:sz w:val="24"/>
                <w:szCs w:val="24"/>
              </w:rPr>
            </w:pPr>
            <w:del w:id="228" w:author="Dilnaza Maratova" w:date="2025-06-16T15:12:00Z" w16du:dateUtc="2025-06-16T10:12:00Z">
              <w:r w:rsidRPr="00C6440C" w:rsidDel="00CA7D90">
                <w:rPr>
                  <w:rFonts w:ascii="Times New Roman" w:hAnsi="Times New Roman" w:cs="Times New Roman"/>
                  <w:sz w:val="24"/>
                  <w:szCs w:val="24"/>
                </w:rPr>
                <w:delText xml:space="preserve">выдано </w:delText>
              </w:r>
              <w:r w:rsidDel="00CA7D90">
                <w:rPr>
                  <w:rFonts w:ascii="Times New Roman" w:hAnsi="Times New Roman" w:cs="Times New Roman"/>
                  <w:sz w:val="24"/>
                  <w:szCs w:val="24"/>
                </w:rPr>
                <w:delText>МВД РК</w:delText>
              </w:r>
              <w:r w:rsidRPr="00C6440C" w:rsidDel="00CA7D90">
                <w:rPr>
                  <w:rFonts w:ascii="Times New Roman" w:hAnsi="Times New Roman" w:cs="Times New Roman"/>
                  <w:sz w:val="24"/>
                  <w:szCs w:val="24"/>
                </w:rPr>
                <w:delText xml:space="preserve"> </w:delText>
              </w:r>
              <w:r w:rsidR="00B00E1D" w:rsidDel="00CA7D90">
                <w:rPr>
                  <w:rFonts w:ascii="Times New Roman" w:hAnsi="Times New Roman" w:cs="Times New Roman"/>
                  <w:sz w:val="24"/>
                  <w:szCs w:val="24"/>
                  <w:lang w:val="kk-KZ"/>
                </w:rPr>
                <w:delText>19</w:delText>
              </w:r>
              <w:r w:rsidDel="00CA7D90">
                <w:rPr>
                  <w:rFonts w:ascii="Times New Roman" w:hAnsi="Times New Roman" w:cs="Times New Roman"/>
                  <w:sz w:val="24"/>
                  <w:szCs w:val="24"/>
                </w:rPr>
                <w:delText>.</w:delText>
              </w:r>
              <w:r w:rsidR="00B00E1D" w:rsidDel="00CA7D90">
                <w:rPr>
                  <w:rFonts w:ascii="Times New Roman" w:hAnsi="Times New Roman" w:cs="Times New Roman"/>
                  <w:sz w:val="24"/>
                  <w:szCs w:val="24"/>
                  <w:lang w:val="kk-KZ"/>
                </w:rPr>
                <w:delText>03</w:delText>
              </w:r>
              <w:r w:rsidDel="00CA7D90">
                <w:rPr>
                  <w:rFonts w:ascii="Times New Roman" w:hAnsi="Times New Roman" w:cs="Times New Roman"/>
                  <w:sz w:val="24"/>
                  <w:szCs w:val="24"/>
                </w:rPr>
                <w:delText>.201</w:delText>
              </w:r>
              <w:r w:rsidR="00B00E1D" w:rsidDel="00CA7D90">
                <w:rPr>
                  <w:rFonts w:ascii="Times New Roman" w:hAnsi="Times New Roman" w:cs="Times New Roman"/>
                  <w:sz w:val="24"/>
                  <w:szCs w:val="24"/>
                  <w:lang w:val="kk-KZ"/>
                </w:rPr>
                <w:delText>9</w:delText>
              </w:r>
              <w:r w:rsidDel="00CA7D90">
                <w:rPr>
                  <w:rFonts w:ascii="Times New Roman" w:hAnsi="Times New Roman" w:cs="Times New Roman"/>
                  <w:sz w:val="24"/>
                  <w:szCs w:val="24"/>
                </w:rPr>
                <w:delText>г.</w:delText>
              </w:r>
              <w:r w:rsidRPr="00C6440C" w:rsidDel="00CA7D90">
                <w:rPr>
                  <w:rFonts w:ascii="Times New Roman" w:hAnsi="Times New Roman" w:cs="Times New Roman"/>
                  <w:sz w:val="24"/>
                  <w:szCs w:val="24"/>
                </w:rPr>
                <w:delText>,</w:delText>
              </w:r>
            </w:del>
          </w:p>
          <w:p w14:paraId="3DEDFFB6" w14:textId="3417FDAD" w:rsidR="00966133" w:rsidRPr="00AD6C7D" w:rsidDel="00CA7D90" w:rsidRDefault="00966133" w:rsidP="00966133">
            <w:pPr>
              <w:rPr>
                <w:del w:id="229" w:author="Dilnaza Maratova" w:date="2025-06-16T15:12:00Z" w16du:dateUtc="2025-06-16T10:12:00Z"/>
                <w:rFonts w:ascii="Times New Roman" w:hAnsi="Times New Roman" w:cs="Times New Roman"/>
                <w:sz w:val="24"/>
                <w:szCs w:val="24"/>
                <w:lang w:val="kk-KZ"/>
              </w:rPr>
            </w:pPr>
            <w:del w:id="230" w:author="Dilnaza Maratova" w:date="2025-06-16T15:12:00Z" w16du:dateUtc="2025-06-16T10:12:00Z">
              <w:r w:rsidRPr="00C6440C" w:rsidDel="00CA7D90">
                <w:rPr>
                  <w:rFonts w:ascii="Times New Roman" w:hAnsi="Times New Roman" w:cs="Times New Roman"/>
                  <w:color w:val="000000"/>
                  <w:sz w:val="24"/>
                  <w:szCs w:val="24"/>
                  <w:shd w:val="clear" w:color="auto" w:fill="FFFFFF"/>
                </w:rPr>
                <w:delText>ИНН</w:delText>
              </w:r>
              <w:r w:rsidDel="00CA7D90">
                <w:rPr>
                  <w:rFonts w:ascii="Times New Roman" w:hAnsi="Times New Roman" w:cs="Times New Roman"/>
                  <w:color w:val="000000"/>
                  <w:sz w:val="24"/>
                  <w:szCs w:val="24"/>
                  <w:shd w:val="clear" w:color="auto" w:fill="FFFFFF"/>
                </w:rPr>
                <w:delText xml:space="preserve">: </w:delText>
              </w:r>
              <w:r w:rsidR="00B00E1D" w:rsidDel="00CA7D90">
                <w:rPr>
                  <w:rFonts w:ascii="Times New Roman" w:hAnsi="Times New Roman" w:cs="Times New Roman"/>
                  <w:color w:val="000000"/>
                  <w:sz w:val="24"/>
                  <w:szCs w:val="24"/>
                  <w:shd w:val="clear" w:color="auto" w:fill="FFFFFF"/>
                  <w:lang w:val="kk-KZ"/>
                </w:rPr>
                <w:delText>030221650716</w:delText>
              </w:r>
            </w:del>
          </w:p>
          <w:p w14:paraId="2717BE4D" w14:textId="77AD21A0" w:rsidR="00B00E1D" w:rsidDel="00CA7D90" w:rsidRDefault="00966133" w:rsidP="00966133">
            <w:pPr>
              <w:rPr>
                <w:del w:id="231" w:author="Dilnaza Maratova" w:date="2025-06-16T15:12:00Z" w16du:dateUtc="2025-06-16T10:12:00Z"/>
                <w:rFonts w:ascii="Times New Roman" w:hAnsi="Times New Roman" w:cs="Times New Roman"/>
                <w:sz w:val="24"/>
                <w:szCs w:val="24"/>
              </w:rPr>
            </w:pPr>
            <w:del w:id="232" w:author="Dilnaza Maratova" w:date="2025-06-16T15:12:00Z" w16du:dateUtc="2025-06-16T10:12:00Z">
              <w:r w:rsidDel="00CA7D90">
                <w:rPr>
                  <w:rFonts w:ascii="Times New Roman" w:hAnsi="Times New Roman" w:cs="Times New Roman"/>
                  <w:sz w:val="24"/>
                  <w:szCs w:val="24"/>
                </w:rPr>
                <w:delText>Адрес:</w:delText>
              </w:r>
              <w:r w:rsidRPr="00C6440C" w:rsidDel="00CA7D90">
                <w:rPr>
                  <w:rFonts w:ascii="Times New Roman" w:hAnsi="Times New Roman" w:cs="Times New Roman"/>
                  <w:sz w:val="24"/>
                  <w:szCs w:val="24"/>
                </w:rPr>
                <w:delText xml:space="preserve"> </w:delText>
              </w:r>
              <w:r w:rsidDel="00CA7D90">
                <w:rPr>
                  <w:rFonts w:ascii="Times New Roman" w:hAnsi="Times New Roman" w:cs="Times New Roman"/>
                  <w:sz w:val="24"/>
                  <w:szCs w:val="24"/>
                </w:rPr>
                <w:delText xml:space="preserve">г. Астана, ул. </w:delText>
              </w:r>
              <w:r w:rsidR="00B00E1D" w:rsidDel="00CA7D90">
                <w:rPr>
                  <w:rFonts w:ascii="Times New Roman" w:hAnsi="Times New Roman" w:cs="Times New Roman"/>
                  <w:sz w:val="24"/>
                  <w:szCs w:val="24"/>
                  <w:lang w:val="kk-KZ"/>
                </w:rPr>
                <w:delText>Кабанбай батыра</w:delText>
              </w:r>
              <w:r w:rsidDel="00CA7D90">
                <w:rPr>
                  <w:rFonts w:ascii="Times New Roman" w:hAnsi="Times New Roman" w:cs="Times New Roman"/>
                  <w:sz w:val="24"/>
                  <w:szCs w:val="24"/>
                </w:rPr>
                <w:delText>,</w:delText>
              </w:r>
            </w:del>
          </w:p>
          <w:p w14:paraId="6E77BD42" w14:textId="1994B037" w:rsidR="00966133" w:rsidRPr="00AD6C7D" w:rsidDel="00CA7D90" w:rsidRDefault="00966133" w:rsidP="00966133">
            <w:pPr>
              <w:rPr>
                <w:del w:id="233" w:author="Dilnaza Maratova" w:date="2025-06-16T15:12:00Z" w16du:dateUtc="2025-06-16T10:12:00Z"/>
                <w:rFonts w:ascii="Times New Roman" w:hAnsi="Times New Roman" w:cs="Times New Roman"/>
                <w:sz w:val="24"/>
                <w:szCs w:val="24"/>
                <w:lang w:val="kk-KZ"/>
              </w:rPr>
            </w:pPr>
            <w:del w:id="234" w:author="Dilnaza Maratova" w:date="2025-06-16T15:12:00Z" w16du:dateUtc="2025-06-16T10:12:00Z">
              <w:r w:rsidDel="00CA7D90">
                <w:rPr>
                  <w:rFonts w:ascii="Times New Roman" w:hAnsi="Times New Roman" w:cs="Times New Roman"/>
                  <w:sz w:val="24"/>
                  <w:szCs w:val="24"/>
                </w:rPr>
                <w:delText xml:space="preserve">д. </w:delText>
              </w:r>
              <w:r w:rsidR="00B00E1D" w:rsidDel="00CA7D90">
                <w:rPr>
                  <w:rFonts w:ascii="Times New Roman" w:hAnsi="Times New Roman" w:cs="Times New Roman"/>
                  <w:sz w:val="24"/>
                  <w:szCs w:val="24"/>
                  <w:lang w:val="kk-KZ"/>
                </w:rPr>
                <w:delText>59а</w:delText>
              </w:r>
              <w:r w:rsidDel="00CA7D90">
                <w:rPr>
                  <w:rFonts w:ascii="Times New Roman" w:hAnsi="Times New Roman" w:cs="Times New Roman"/>
                  <w:sz w:val="24"/>
                  <w:szCs w:val="24"/>
                </w:rPr>
                <w:delText xml:space="preserve">, кв. </w:delText>
              </w:r>
              <w:r w:rsidR="00B00E1D" w:rsidDel="00CA7D90">
                <w:rPr>
                  <w:rFonts w:ascii="Times New Roman" w:hAnsi="Times New Roman" w:cs="Times New Roman"/>
                  <w:sz w:val="24"/>
                  <w:szCs w:val="24"/>
                  <w:lang w:val="kk-KZ"/>
                </w:rPr>
                <w:delText>186</w:delText>
              </w:r>
            </w:del>
          </w:p>
          <w:p w14:paraId="02A48C82" w14:textId="40F38F60" w:rsidR="00966133" w:rsidRPr="00AD6C7D" w:rsidDel="00CA7D90" w:rsidRDefault="00966133" w:rsidP="00966133">
            <w:pPr>
              <w:rPr>
                <w:del w:id="235" w:author="Dilnaza Maratova" w:date="2025-06-16T15:12:00Z" w16du:dateUtc="2025-06-16T10:12:00Z"/>
                <w:rFonts w:ascii="Times New Roman" w:hAnsi="Times New Roman" w:cs="Times New Roman"/>
                <w:color w:val="000000"/>
                <w:sz w:val="24"/>
                <w:szCs w:val="24"/>
                <w:shd w:val="clear" w:color="auto" w:fill="FFFFFF"/>
                <w:lang w:val="kk-KZ"/>
              </w:rPr>
            </w:pPr>
            <w:del w:id="236" w:author="Dilnaza Maratova" w:date="2025-06-16T15:12:00Z" w16du:dateUtc="2025-06-16T10:12:00Z">
              <w:r w:rsidRPr="00C6440C" w:rsidDel="00CA7D90">
                <w:rPr>
                  <w:rFonts w:ascii="Times New Roman" w:hAnsi="Times New Roman" w:cs="Times New Roman"/>
                  <w:color w:val="000000"/>
                  <w:sz w:val="24"/>
                  <w:szCs w:val="24"/>
                  <w:shd w:val="clear" w:color="auto" w:fill="FFFFFF"/>
                </w:rPr>
                <w:delText>Счет</w:delText>
              </w:r>
              <w:r w:rsidRPr="00B00E1D" w:rsidDel="00CA7D90">
                <w:rPr>
                  <w:rFonts w:ascii="Times New Roman" w:hAnsi="Times New Roman" w:cs="Times New Roman"/>
                  <w:color w:val="000000"/>
                  <w:sz w:val="24"/>
                  <w:szCs w:val="24"/>
                  <w:shd w:val="clear" w:color="auto" w:fill="FFFFFF"/>
                </w:rPr>
                <w:delText xml:space="preserve">: </w:delText>
              </w:r>
              <w:r w:rsidDel="00CA7D90">
                <w:rPr>
                  <w:rFonts w:ascii="Times New Roman" w:hAnsi="Times New Roman" w:cs="Times New Roman"/>
                  <w:color w:val="000000"/>
                  <w:sz w:val="24"/>
                  <w:szCs w:val="24"/>
                  <w:shd w:val="clear" w:color="auto" w:fill="FFFFFF"/>
                  <w:lang w:val="en-US"/>
                </w:rPr>
                <w:delText>KZ</w:delText>
              </w:r>
              <w:r w:rsidR="00B00E1D" w:rsidDel="00CA7D90">
                <w:rPr>
                  <w:rFonts w:ascii="Times New Roman" w:hAnsi="Times New Roman" w:cs="Times New Roman"/>
                  <w:color w:val="000000"/>
                  <w:sz w:val="24"/>
                  <w:szCs w:val="24"/>
                  <w:shd w:val="clear" w:color="auto" w:fill="FFFFFF"/>
                  <w:lang w:val="kk-KZ"/>
                </w:rPr>
                <w:delText>986010002025614254</w:delText>
              </w:r>
            </w:del>
          </w:p>
          <w:p w14:paraId="569AD952" w14:textId="7F19B8C7" w:rsidR="00B00E1D" w:rsidRPr="00C826E7" w:rsidDel="00CA7D90" w:rsidRDefault="00B00E1D" w:rsidP="00B00E1D">
            <w:pPr>
              <w:pStyle w:val="a3"/>
              <w:ind w:left="0"/>
              <w:jc w:val="both"/>
              <w:rPr>
                <w:del w:id="237" w:author="Dilnaza Maratova" w:date="2025-06-16T15:12:00Z" w16du:dateUtc="2025-06-16T10:12:00Z"/>
                <w:rFonts w:ascii="Times New Roman" w:hAnsi="Times New Roman" w:cs="Times New Roman"/>
                <w:color w:val="000000" w:themeColor="text1"/>
                <w:sz w:val="24"/>
                <w:szCs w:val="24"/>
              </w:rPr>
            </w:pPr>
            <w:del w:id="238" w:author="Dilnaza Maratova" w:date="2025-06-16T15:12:00Z" w16du:dateUtc="2025-06-16T10:12:00Z">
              <w:r w:rsidRPr="00C826E7" w:rsidDel="00CA7D90">
                <w:rPr>
                  <w:rFonts w:ascii="Times New Roman" w:hAnsi="Times New Roman" w:cs="Times New Roman"/>
                  <w:color w:val="000000" w:themeColor="text1"/>
                  <w:sz w:val="24"/>
                  <w:szCs w:val="24"/>
                </w:rPr>
                <w:delText>в АО «Народный Банк Казахстана»</w:delText>
              </w:r>
            </w:del>
          </w:p>
          <w:p w14:paraId="4AF79AB0" w14:textId="66C3A636" w:rsidR="00B00E1D" w:rsidRPr="00C826E7" w:rsidDel="00CA7D90" w:rsidRDefault="00B00E1D" w:rsidP="00B00E1D">
            <w:pPr>
              <w:pStyle w:val="a3"/>
              <w:ind w:left="0"/>
              <w:jc w:val="both"/>
              <w:rPr>
                <w:del w:id="239" w:author="Dilnaza Maratova" w:date="2025-06-16T15:12:00Z" w16du:dateUtc="2025-06-16T10:12:00Z"/>
                <w:rFonts w:ascii="Times New Roman" w:hAnsi="Times New Roman" w:cs="Times New Roman"/>
                <w:color w:val="000000" w:themeColor="text1"/>
                <w:sz w:val="24"/>
                <w:szCs w:val="24"/>
              </w:rPr>
            </w:pPr>
            <w:del w:id="240" w:author="Dilnaza Maratova" w:date="2025-06-16T15:12:00Z" w16du:dateUtc="2025-06-16T10:12:00Z">
              <w:r w:rsidRPr="00C826E7" w:rsidDel="00CA7D90">
                <w:rPr>
                  <w:rFonts w:ascii="Times New Roman" w:hAnsi="Times New Roman" w:cs="Times New Roman"/>
                  <w:color w:val="000000" w:themeColor="text1"/>
                  <w:sz w:val="24"/>
                  <w:szCs w:val="24"/>
                </w:rPr>
                <w:delText>БИК HSBKKZKX</w:delText>
              </w:r>
            </w:del>
          </w:p>
          <w:p w14:paraId="1A678E37" w14:textId="7ACC4153" w:rsidR="00966133" w:rsidRPr="00AD6C7D" w:rsidDel="00CA7D90" w:rsidRDefault="00966133" w:rsidP="00966133">
            <w:pPr>
              <w:rPr>
                <w:del w:id="241" w:author="Dilnaza Maratova" w:date="2025-06-16T15:12:00Z" w16du:dateUtc="2025-06-16T10:12:00Z"/>
                <w:rFonts w:ascii="Times New Roman" w:hAnsi="Times New Roman" w:cs="Times New Roman"/>
                <w:color w:val="000000"/>
                <w:sz w:val="24"/>
                <w:szCs w:val="24"/>
                <w:shd w:val="clear" w:color="auto" w:fill="FFFFFF"/>
              </w:rPr>
            </w:pPr>
          </w:p>
          <w:p w14:paraId="4062A237" w14:textId="08F319F2" w:rsidR="00966133" w:rsidRPr="00AD6C7D" w:rsidDel="00CA7D90" w:rsidRDefault="00966133" w:rsidP="00966133">
            <w:pPr>
              <w:rPr>
                <w:del w:id="242" w:author="Dilnaza Maratova" w:date="2025-06-16T15:12:00Z" w16du:dateUtc="2025-06-16T10:12:00Z"/>
                <w:rFonts w:ascii="Times New Roman" w:hAnsi="Times New Roman" w:cs="Times New Roman"/>
                <w:color w:val="000000"/>
                <w:sz w:val="24"/>
                <w:szCs w:val="24"/>
                <w:shd w:val="clear" w:color="auto" w:fill="FFFFFF"/>
              </w:rPr>
            </w:pPr>
          </w:p>
          <w:p w14:paraId="589F7981" w14:textId="69A395D3" w:rsidR="00966133" w:rsidDel="00CA7D90" w:rsidRDefault="00966133" w:rsidP="00966133">
            <w:pPr>
              <w:rPr>
                <w:del w:id="243" w:author="Dilnaza Maratova" w:date="2025-06-16T15:12:00Z" w16du:dateUtc="2025-06-16T10:12:00Z"/>
                <w:rFonts w:ascii="Times New Roman" w:hAnsi="Times New Roman" w:cs="Times New Roman"/>
                <w:sz w:val="24"/>
                <w:szCs w:val="24"/>
              </w:rPr>
            </w:pPr>
            <w:del w:id="244" w:author="Dilnaza Maratova" w:date="2025-06-16T15:12:00Z" w16du:dateUtc="2025-06-16T10:12:00Z">
              <w:r w:rsidRPr="00C6440C" w:rsidDel="00CA7D90">
                <w:rPr>
                  <w:rFonts w:ascii="Times New Roman" w:hAnsi="Times New Roman" w:cs="Times New Roman"/>
                  <w:sz w:val="24"/>
                  <w:szCs w:val="24"/>
                </w:rPr>
                <w:br/>
              </w:r>
            </w:del>
          </w:p>
          <w:p w14:paraId="79052B7E" w14:textId="76DB792F" w:rsidR="00966133" w:rsidRPr="00C6440C" w:rsidDel="00CA7D90" w:rsidRDefault="00966133" w:rsidP="00966133">
            <w:pPr>
              <w:rPr>
                <w:del w:id="245" w:author="Dilnaza Maratova" w:date="2025-06-16T15:12:00Z" w16du:dateUtc="2025-06-16T10:12:00Z"/>
                <w:rFonts w:ascii="Times New Roman" w:hAnsi="Times New Roman" w:cs="Times New Roman"/>
                <w:sz w:val="24"/>
                <w:szCs w:val="24"/>
              </w:rPr>
            </w:pPr>
            <w:del w:id="246" w:author="Dilnaza Maratova" w:date="2025-06-16T15:12:00Z" w16du:dateUtc="2025-06-16T10:12:00Z">
              <w:r w:rsidRPr="00C6440C" w:rsidDel="00CA7D90">
                <w:rPr>
                  <w:rFonts w:ascii="Times New Roman" w:hAnsi="Times New Roman" w:cs="Times New Roman"/>
                  <w:sz w:val="24"/>
                  <w:szCs w:val="24"/>
                </w:rPr>
                <w:delText>___________________/___________________</w:delText>
              </w:r>
            </w:del>
          </w:p>
          <w:p w14:paraId="5A70A81D" w14:textId="14E075FB" w:rsidR="00E179FB" w:rsidRPr="00CB43DB" w:rsidDel="00CA7D90" w:rsidRDefault="00966133" w:rsidP="00AD6C7D">
            <w:pPr>
              <w:jc w:val="both"/>
              <w:rPr>
                <w:del w:id="247" w:author="Dilnaza Maratova" w:date="2025-06-16T15:12:00Z" w16du:dateUtc="2025-06-16T10:12:00Z"/>
                <w:rFonts w:ascii="Times New Roman" w:hAnsi="Times New Roman" w:cs="Times New Roman"/>
                <w:sz w:val="24"/>
                <w:szCs w:val="24"/>
              </w:rPr>
            </w:pPr>
            <w:del w:id="248" w:author="Dilnaza Maratova" w:date="2025-06-16T15:12:00Z" w16du:dateUtc="2025-06-16T10:12:00Z">
              <w:r w:rsidRPr="00C6440C" w:rsidDel="00CA7D90">
                <w:rPr>
                  <w:rFonts w:ascii="Times New Roman" w:hAnsi="Times New Roman" w:cs="Times New Roman"/>
                  <w:sz w:val="24"/>
                  <w:szCs w:val="24"/>
                </w:rPr>
                <w:delText xml:space="preserve">             </w:delText>
              </w:r>
              <w:r w:rsidRPr="00954B99" w:rsidDel="00CA7D90">
                <w:rPr>
                  <w:rFonts w:ascii="Times New Roman" w:hAnsi="Times New Roman" w:cs="Times New Roman"/>
                  <w:sz w:val="24"/>
                  <w:szCs w:val="24"/>
                </w:rPr>
                <w:delText>(подпись)                     (Ф.И.О.)</w:delText>
              </w:r>
            </w:del>
          </w:p>
        </w:tc>
      </w:tr>
      <w:bookmarkEnd w:id="203"/>
    </w:tbl>
    <w:p w14:paraId="04EDF4FE" w14:textId="0CA88FC1" w:rsidR="00FD15A0" w:rsidRPr="00CB43DB" w:rsidDel="00CA7D90" w:rsidRDefault="00FD15A0" w:rsidP="00AD6C7D">
      <w:pPr>
        <w:jc w:val="both"/>
        <w:rPr>
          <w:del w:id="249" w:author="Dilnaza Maratova" w:date="2025-06-16T15:12:00Z" w16du:dateUtc="2025-06-16T10:12:00Z"/>
          <w:rFonts w:ascii="Times New Roman" w:hAnsi="Times New Roman" w:cs="Times New Roman"/>
          <w:sz w:val="24"/>
          <w:szCs w:val="24"/>
        </w:rPr>
      </w:pPr>
    </w:p>
    <w:p w14:paraId="5EA7D578" w14:textId="399F8999" w:rsidR="00E179FB" w:rsidRPr="00CB43DB" w:rsidDel="00CA7D90" w:rsidRDefault="00E179FB" w:rsidP="00AD6C7D">
      <w:pPr>
        <w:jc w:val="both"/>
        <w:rPr>
          <w:del w:id="250" w:author="Dilnaza Maratova" w:date="2025-06-16T15:12:00Z" w16du:dateUtc="2025-06-16T10:12:00Z"/>
          <w:rFonts w:ascii="Times New Roman" w:hAnsi="Times New Roman" w:cs="Times New Roman"/>
          <w:sz w:val="24"/>
          <w:szCs w:val="24"/>
        </w:rPr>
      </w:pPr>
    </w:p>
    <w:p w14:paraId="2F0725B6" w14:textId="386E8C0C" w:rsidR="00E179FB" w:rsidRPr="00CB43DB" w:rsidDel="00CA7D90" w:rsidRDefault="00E179FB" w:rsidP="00AD6C7D">
      <w:pPr>
        <w:jc w:val="both"/>
        <w:rPr>
          <w:del w:id="251" w:author="Dilnaza Maratova" w:date="2025-06-16T15:12:00Z" w16du:dateUtc="2025-06-16T10:12:00Z"/>
          <w:rFonts w:ascii="Times New Roman" w:hAnsi="Times New Roman" w:cs="Times New Roman"/>
          <w:sz w:val="24"/>
          <w:szCs w:val="24"/>
        </w:rPr>
      </w:pPr>
    </w:p>
    <w:p w14:paraId="3A0CC708" w14:textId="03FF7D8F" w:rsidR="00E179FB" w:rsidRPr="00CB43DB" w:rsidDel="00CA7D90" w:rsidRDefault="00E179FB" w:rsidP="00AD6C7D">
      <w:pPr>
        <w:jc w:val="both"/>
        <w:rPr>
          <w:del w:id="252" w:author="Dilnaza Maratova" w:date="2025-06-16T15:12:00Z" w16du:dateUtc="2025-06-16T10:12:00Z"/>
          <w:rFonts w:ascii="Times New Roman" w:hAnsi="Times New Roman" w:cs="Times New Roman"/>
          <w:sz w:val="24"/>
          <w:szCs w:val="24"/>
        </w:rPr>
      </w:pPr>
    </w:p>
    <w:p w14:paraId="2B79F2D8" w14:textId="7B807837" w:rsidR="00D070AC" w:rsidRPr="00CB43DB" w:rsidDel="00CA7D90" w:rsidRDefault="00D070AC" w:rsidP="00AD6C7D">
      <w:pPr>
        <w:jc w:val="both"/>
        <w:rPr>
          <w:del w:id="253" w:author="Dilnaza Maratova" w:date="2025-06-16T15:12:00Z" w16du:dateUtc="2025-06-16T10:12:00Z"/>
          <w:rFonts w:ascii="Times New Roman" w:hAnsi="Times New Roman" w:cs="Times New Roman"/>
          <w:sz w:val="24"/>
          <w:szCs w:val="24"/>
        </w:rPr>
      </w:pPr>
    </w:p>
    <w:p w14:paraId="68A0E97B" w14:textId="0A90C8B3" w:rsidR="00D070AC" w:rsidRPr="00CB43DB" w:rsidDel="00CA7D90" w:rsidRDefault="00D070AC" w:rsidP="00AD6C7D">
      <w:pPr>
        <w:jc w:val="both"/>
        <w:rPr>
          <w:del w:id="254" w:author="Dilnaza Maratova" w:date="2025-06-16T15:12:00Z" w16du:dateUtc="2025-06-16T10:12:00Z"/>
          <w:rFonts w:ascii="Times New Roman" w:hAnsi="Times New Roman" w:cs="Times New Roman"/>
          <w:sz w:val="24"/>
          <w:szCs w:val="24"/>
        </w:rPr>
      </w:pPr>
    </w:p>
    <w:p w14:paraId="68B17260" w14:textId="6F703219" w:rsidR="00D070AC" w:rsidRPr="00CB43DB" w:rsidDel="00CA7D90" w:rsidRDefault="00D070AC" w:rsidP="00AD6C7D">
      <w:pPr>
        <w:jc w:val="both"/>
        <w:rPr>
          <w:del w:id="255" w:author="Dilnaza Maratova" w:date="2025-06-16T15:12:00Z" w16du:dateUtc="2025-06-16T10:12:00Z"/>
          <w:rFonts w:ascii="Times New Roman" w:hAnsi="Times New Roman" w:cs="Times New Roman"/>
          <w:sz w:val="24"/>
          <w:szCs w:val="24"/>
        </w:rPr>
      </w:pPr>
    </w:p>
    <w:p w14:paraId="44A4D5AE" w14:textId="3E3ED654" w:rsidR="00D070AC" w:rsidRPr="00CB43DB" w:rsidDel="00CA7D90" w:rsidRDefault="00D070AC" w:rsidP="00AD6C7D">
      <w:pPr>
        <w:jc w:val="both"/>
        <w:rPr>
          <w:del w:id="256" w:author="Dilnaza Maratova" w:date="2025-06-16T15:12:00Z" w16du:dateUtc="2025-06-16T10:12:00Z"/>
          <w:rFonts w:ascii="Times New Roman" w:hAnsi="Times New Roman" w:cs="Times New Roman"/>
          <w:sz w:val="24"/>
          <w:szCs w:val="24"/>
        </w:rPr>
      </w:pPr>
    </w:p>
    <w:p w14:paraId="427D09D7" w14:textId="0BB127EA" w:rsidR="00D070AC" w:rsidRPr="00CB43DB" w:rsidDel="00CA7D90" w:rsidRDefault="00D070AC" w:rsidP="00AD6C7D">
      <w:pPr>
        <w:jc w:val="both"/>
        <w:rPr>
          <w:del w:id="257" w:author="Dilnaza Maratova" w:date="2025-06-16T15:12:00Z" w16du:dateUtc="2025-06-16T10:12:00Z"/>
          <w:rFonts w:ascii="Times New Roman" w:hAnsi="Times New Roman" w:cs="Times New Roman"/>
          <w:sz w:val="24"/>
          <w:szCs w:val="24"/>
        </w:rPr>
      </w:pPr>
    </w:p>
    <w:p w14:paraId="67461ACF" w14:textId="2654F5DB" w:rsidR="00D070AC" w:rsidRPr="00CB43DB" w:rsidDel="00CA7D90" w:rsidRDefault="00D070AC" w:rsidP="00AD6C7D">
      <w:pPr>
        <w:jc w:val="both"/>
        <w:rPr>
          <w:del w:id="258" w:author="Dilnaza Maratova" w:date="2025-06-16T15:12:00Z" w16du:dateUtc="2025-06-16T10:12:00Z"/>
          <w:rFonts w:ascii="Times New Roman" w:hAnsi="Times New Roman" w:cs="Times New Roman"/>
          <w:sz w:val="24"/>
          <w:szCs w:val="24"/>
        </w:rPr>
      </w:pPr>
    </w:p>
    <w:p w14:paraId="3E0C3380" w14:textId="24688EBA" w:rsidR="00D070AC" w:rsidRPr="00CB43DB" w:rsidDel="00CA7D90" w:rsidRDefault="00D070AC" w:rsidP="00AD6C7D">
      <w:pPr>
        <w:jc w:val="both"/>
        <w:rPr>
          <w:del w:id="259" w:author="Dilnaza Maratova" w:date="2025-06-16T15:12:00Z" w16du:dateUtc="2025-06-16T10:12:00Z"/>
          <w:rFonts w:ascii="Times New Roman" w:hAnsi="Times New Roman" w:cs="Times New Roman"/>
          <w:sz w:val="24"/>
          <w:szCs w:val="24"/>
        </w:rPr>
      </w:pPr>
    </w:p>
    <w:p w14:paraId="79E353E8" w14:textId="5A3849F0" w:rsidR="00D070AC" w:rsidRPr="00CB43DB" w:rsidDel="00CA7D90" w:rsidRDefault="00D070AC" w:rsidP="00AD6C7D">
      <w:pPr>
        <w:jc w:val="both"/>
        <w:rPr>
          <w:del w:id="260" w:author="Dilnaza Maratova" w:date="2025-06-16T15:12:00Z" w16du:dateUtc="2025-06-16T10:12:00Z"/>
          <w:rFonts w:ascii="Times New Roman" w:hAnsi="Times New Roman" w:cs="Times New Roman"/>
          <w:sz w:val="24"/>
          <w:szCs w:val="24"/>
        </w:rPr>
      </w:pPr>
    </w:p>
    <w:p w14:paraId="08C4B53E" w14:textId="3C796A42" w:rsidR="00D070AC" w:rsidRPr="00CB43DB" w:rsidDel="00CA7D90" w:rsidRDefault="00D070AC" w:rsidP="00AD6C7D">
      <w:pPr>
        <w:jc w:val="both"/>
        <w:rPr>
          <w:del w:id="261" w:author="Dilnaza Maratova" w:date="2025-06-16T15:12:00Z" w16du:dateUtc="2025-06-16T10:12:00Z"/>
          <w:rFonts w:ascii="Times New Roman" w:hAnsi="Times New Roman" w:cs="Times New Roman"/>
          <w:sz w:val="24"/>
          <w:szCs w:val="24"/>
        </w:rPr>
      </w:pPr>
    </w:p>
    <w:p w14:paraId="69BC158A" w14:textId="18EE394D" w:rsidR="00B45A00" w:rsidRPr="00CB43DB" w:rsidDel="00CA7D90" w:rsidRDefault="00B45A00" w:rsidP="00AD6C7D">
      <w:pPr>
        <w:jc w:val="both"/>
        <w:rPr>
          <w:del w:id="262" w:author="Dilnaza Maratova" w:date="2025-06-16T15:12:00Z" w16du:dateUtc="2025-06-16T10:12:00Z"/>
          <w:rFonts w:ascii="Times New Roman" w:hAnsi="Times New Roman" w:cs="Times New Roman"/>
          <w:sz w:val="24"/>
          <w:szCs w:val="24"/>
        </w:rPr>
      </w:pPr>
    </w:p>
    <w:p w14:paraId="2C7C0280" w14:textId="77777777" w:rsidR="00B553B8" w:rsidRPr="00CB43DB" w:rsidDel="00CA7D90" w:rsidRDefault="00B553B8">
      <w:pPr>
        <w:jc w:val="right"/>
        <w:rPr>
          <w:del w:id="263" w:author="Dilnaza Maratova" w:date="2025-06-16T15:12:00Z" w16du:dateUtc="2025-06-16T10:12:00Z"/>
          <w:rFonts w:ascii="Times New Roman" w:hAnsi="Times New Roman" w:cs="Times New Roman"/>
          <w:sz w:val="24"/>
          <w:szCs w:val="24"/>
        </w:rPr>
        <w:pPrChange w:id="264" w:author="Dilnaza Maratova" w:date="2025-06-16T15:13:00Z" w16du:dateUtc="2025-06-16T10:13:00Z">
          <w:pPr>
            <w:jc w:val="both"/>
          </w:pPr>
        </w:pPrChange>
      </w:pPr>
    </w:p>
    <w:p w14:paraId="0CA44494" w14:textId="7E48BBBC" w:rsidR="006A08D5" w:rsidRPr="00180B31" w:rsidRDefault="006A08D5">
      <w:pPr>
        <w:spacing w:after="0" w:line="240" w:lineRule="auto"/>
        <w:jc w:val="right"/>
        <w:rPr>
          <w:rFonts w:ascii="Times New Roman" w:hAnsi="Times New Roman" w:cs="Times New Roman"/>
          <w:b/>
          <w:bCs/>
          <w:sz w:val="24"/>
          <w:szCs w:val="24"/>
        </w:rPr>
        <w:pPrChange w:id="265" w:author="Dilnaza Maratova" w:date="2025-06-16T15:13:00Z" w16du:dateUtc="2025-06-16T10:13:00Z">
          <w:pPr>
            <w:spacing w:after="0" w:line="240" w:lineRule="auto"/>
            <w:ind w:left="6946"/>
            <w:jc w:val="both"/>
          </w:pPr>
        </w:pPrChange>
      </w:pPr>
      <w:bookmarkStart w:id="266" w:name="_Hlk146292585"/>
      <w:r w:rsidRPr="00180B31">
        <w:rPr>
          <w:rFonts w:ascii="Times New Roman" w:hAnsi="Times New Roman" w:cs="Times New Roman"/>
          <w:b/>
          <w:bCs/>
          <w:sz w:val="24"/>
          <w:szCs w:val="24"/>
        </w:rPr>
        <w:lastRenderedPageBreak/>
        <w:t>Приложение №1</w:t>
      </w:r>
    </w:p>
    <w:p w14:paraId="14E79F96" w14:textId="21F3B878" w:rsidR="006A08D5" w:rsidRPr="00A9086A" w:rsidRDefault="006A08D5">
      <w:pPr>
        <w:spacing w:after="0" w:line="240" w:lineRule="auto"/>
        <w:ind w:left="6946"/>
        <w:jc w:val="right"/>
        <w:rPr>
          <w:rFonts w:ascii="Times New Roman" w:hAnsi="Times New Roman" w:cs="Times New Roman"/>
          <w:b/>
          <w:bCs/>
          <w:sz w:val="24"/>
          <w:szCs w:val="24"/>
        </w:rPr>
        <w:pPrChange w:id="267" w:author="Dilnaza Maratova" w:date="2025-06-16T15:23:00Z" w16du:dateUtc="2025-06-16T10:23:00Z">
          <w:pPr>
            <w:spacing w:after="0" w:line="240" w:lineRule="auto"/>
            <w:ind w:left="6946"/>
            <w:jc w:val="both"/>
          </w:pPr>
        </w:pPrChange>
      </w:pPr>
      <w:r w:rsidRPr="00A9086A">
        <w:rPr>
          <w:rFonts w:ascii="Times New Roman" w:hAnsi="Times New Roman" w:cs="Times New Roman"/>
          <w:b/>
          <w:bCs/>
          <w:sz w:val="24"/>
          <w:szCs w:val="24"/>
        </w:rPr>
        <w:t xml:space="preserve">к </w:t>
      </w:r>
      <w:ins w:id="268" w:author="Dilnaza Maratova" w:date="2025-06-16T15:22:00Z" w16du:dateUtc="2025-06-16T10:22:00Z">
        <w:r w:rsidR="00A9086A" w:rsidRPr="00A9086A">
          <w:rPr>
            <w:rFonts w:ascii="Times New Roman" w:hAnsi="Times New Roman" w:cs="Times New Roman"/>
            <w:b/>
            <w:bCs/>
            <w:sz w:val="24"/>
            <w:szCs w:val="24"/>
          </w:rPr>
          <w:t xml:space="preserve">Трудовому </w:t>
        </w:r>
      </w:ins>
      <w:r w:rsidRPr="00A9086A">
        <w:rPr>
          <w:rFonts w:ascii="Times New Roman" w:hAnsi="Times New Roman" w:cs="Times New Roman"/>
          <w:b/>
          <w:bCs/>
          <w:sz w:val="24"/>
          <w:szCs w:val="24"/>
        </w:rPr>
        <w:t xml:space="preserve">Договору </w:t>
      </w:r>
      <w:del w:id="269" w:author="Dilnaza Maratova" w:date="2025-06-16T15:22:00Z" w16du:dateUtc="2025-06-16T10:22:00Z">
        <w:r w:rsidRPr="00A9086A" w:rsidDel="00A9086A">
          <w:rPr>
            <w:rFonts w:ascii="Times New Roman" w:hAnsi="Times New Roman" w:cs="Times New Roman"/>
            <w:b/>
            <w:bCs/>
            <w:sz w:val="24"/>
            <w:szCs w:val="24"/>
          </w:rPr>
          <w:delText xml:space="preserve">возмездного оказания услуг </w:delText>
        </w:r>
        <w:r w:rsidR="00966133" w:rsidRPr="00A9086A" w:rsidDel="00A9086A">
          <w:rPr>
            <w:rFonts w:ascii="Times New Roman" w:hAnsi="Times New Roman" w:cs="Times New Roman"/>
            <w:b/>
            <w:bCs/>
            <w:sz w:val="24"/>
            <w:szCs w:val="24"/>
          </w:rPr>
          <w:delText xml:space="preserve">                                        </w:delText>
        </w:r>
      </w:del>
      <w:r w:rsidRPr="00A9086A">
        <w:rPr>
          <w:rFonts w:ascii="Times New Roman" w:hAnsi="Times New Roman" w:cs="Times New Roman"/>
          <w:b/>
          <w:bCs/>
          <w:sz w:val="24"/>
          <w:szCs w:val="24"/>
        </w:rPr>
        <w:t>№</w:t>
      </w:r>
      <w:r w:rsidR="0093140D" w:rsidRPr="00A9086A">
        <w:rPr>
          <w:rFonts w:ascii="Times New Roman" w:hAnsi="Times New Roman" w:cs="Times New Roman"/>
          <w:b/>
          <w:bCs/>
          <w:sz w:val="24"/>
          <w:szCs w:val="24"/>
        </w:rPr>
        <w:t xml:space="preserve"> </w:t>
      </w:r>
      <w:ins w:id="270" w:author="Dilnaza Maratova" w:date="2025-06-16T15:23:00Z" w16du:dateUtc="2025-06-16T10:23:00Z">
        <w:r w:rsidR="00A9086A">
          <w:rPr>
            <w:rFonts w:ascii="Times New Roman" w:hAnsi="Times New Roman" w:cs="Times New Roman"/>
            <w:b/>
            <w:bCs/>
            <w:sz w:val="24"/>
            <w:szCs w:val="24"/>
          </w:rPr>
          <w:t>5</w:t>
        </w:r>
      </w:ins>
      <w:del w:id="271" w:author="Dilnaza Maratova" w:date="2025-06-16T15:22:00Z" w16du:dateUtc="2025-06-16T10:22:00Z">
        <w:r w:rsidR="00966133" w:rsidRPr="00A9086A" w:rsidDel="00A9086A">
          <w:rPr>
            <w:rFonts w:ascii="Times New Roman" w:hAnsi="Times New Roman" w:cs="Times New Roman"/>
            <w:b/>
            <w:bCs/>
            <w:sz w:val="24"/>
            <w:szCs w:val="24"/>
          </w:rPr>
          <w:delText>IFSL/</w:delText>
        </w:r>
        <w:r w:rsidR="00AE547F" w:rsidRPr="00A9086A" w:rsidDel="00A9086A">
          <w:rPr>
            <w:rFonts w:ascii="Times New Roman" w:hAnsi="Times New Roman" w:cs="Times New Roman"/>
            <w:b/>
            <w:bCs/>
            <w:sz w:val="24"/>
            <w:szCs w:val="24"/>
            <w:rPrChange w:id="272" w:author="Dilnaza Maratova" w:date="2025-06-16T15:23:00Z" w16du:dateUtc="2025-06-16T10:23:00Z">
              <w:rPr>
                <w:rFonts w:ascii="Times New Roman" w:hAnsi="Times New Roman" w:cs="Times New Roman"/>
                <w:b/>
                <w:sz w:val="24"/>
                <w:szCs w:val="24"/>
                <w:lang w:val="en-US"/>
              </w:rPr>
            </w:rPrChange>
          </w:rPr>
          <w:delText>MDR</w:delText>
        </w:r>
        <w:r w:rsidR="00AE547F" w:rsidRPr="00A9086A" w:rsidDel="00A9086A">
          <w:rPr>
            <w:rFonts w:ascii="Times New Roman" w:hAnsi="Times New Roman" w:cs="Times New Roman"/>
            <w:b/>
            <w:bCs/>
            <w:sz w:val="24"/>
            <w:szCs w:val="24"/>
          </w:rPr>
          <w:delText xml:space="preserve"> </w:delText>
        </w:r>
        <w:r w:rsidR="00966133" w:rsidRPr="00A9086A" w:rsidDel="00A9086A">
          <w:rPr>
            <w:rFonts w:ascii="Times New Roman" w:hAnsi="Times New Roman" w:cs="Times New Roman"/>
            <w:b/>
            <w:bCs/>
            <w:sz w:val="24"/>
            <w:szCs w:val="24"/>
          </w:rPr>
          <w:delText xml:space="preserve">-02052025 </w:delText>
        </w:r>
      </w:del>
    </w:p>
    <w:p w14:paraId="14E1EB5A" w14:textId="21FF96BC" w:rsidR="006A08D5" w:rsidRPr="00A9086A" w:rsidRDefault="006A08D5">
      <w:pPr>
        <w:spacing w:after="0" w:line="240" w:lineRule="auto"/>
        <w:ind w:left="6946"/>
        <w:jc w:val="right"/>
        <w:rPr>
          <w:rFonts w:ascii="Times New Roman" w:hAnsi="Times New Roman" w:cs="Times New Roman"/>
          <w:b/>
          <w:bCs/>
          <w:sz w:val="24"/>
          <w:szCs w:val="24"/>
        </w:rPr>
        <w:pPrChange w:id="273" w:author="Dilnaza Maratova" w:date="2025-06-16T15:23:00Z" w16du:dateUtc="2025-06-16T10:23:00Z">
          <w:pPr>
            <w:spacing w:after="0" w:line="240" w:lineRule="auto"/>
            <w:ind w:left="6946"/>
            <w:jc w:val="both"/>
          </w:pPr>
        </w:pPrChange>
      </w:pPr>
      <w:r w:rsidRPr="00A9086A">
        <w:rPr>
          <w:rFonts w:ascii="Times New Roman" w:hAnsi="Times New Roman" w:cs="Times New Roman"/>
          <w:b/>
          <w:bCs/>
          <w:sz w:val="24"/>
          <w:szCs w:val="24"/>
        </w:rPr>
        <w:t xml:space="preserve">от </w:t>
      </w:r>
      <w:ins w:id="274" w:author="Dilnaza Maratova" w:date="2025-06-16T15:23:00Z" w16du:dateUtc="2025-06-16T10:23:00Z">
        <w:r w:rsidR="00A9086A" w:rsidRPr="00A9086A">
          <w:rPr>
            <w:rFonts w:ascii="Times New Roman" w:hAnsi="Times New Roman" w:cs="Times New Roman"/>
            <w:b/>
            <w:bCs/>
            <w:sz w:val="24"/>
            <w:szCs w:val="24"/>
            <w:rPrChange w:id="275" w:author="Dilnaza Maratova" w:date="2025-06-16T15:23:00Z" w16du:dateUtc="2025-06-16T10:23:00Z">
              <w:rPr>
                <w:b/>
                <w:i/>
              </w:rPr>
            </w:rPrChange>
          </w:rPr>
          <w:t>«</w:t>
        </w:r>
        <w:r w:rsidR="00A9086A" w:rsidRPr="00A9086A">
          <w:rPr>
            <w:rFonts w:ascii="Times New Roman" w:hAnsi="Times New Roman" w:cs="Times New Roman"/>
            <w:b/>
            <w:bCs/>
            <w:sz w:val="24"/>
            <w:szCs w:val="24"/>
            <w:rPrChange w:id="276" w:author="Dilnaza Maratova" w:date="2025-06-16T15:23:00Z" w16du:dateUtc="2025-06-16T10:23:00Z">
              <w:rPr>
                <w:b/>
                <w:i/>
                <w:lang w:val="en-US"/>
              </w:rPr>
            </w:rPrChange>
          </w:rPr>
          <w:t>DD</w:t>
        </w:r>
        <w:r w:rsidR="00A9086A" w:rsidRPr="00A9086A">
          <w:rPr>
            <w:rFonts w:ascii="Times New Roman" w:hAnsi="Times New Roman" w:cs="Times New Roman"/>
            <w:b/>
            <w:bCs/>
            <w:sz w:val="24"/>
            <w:szCs w:val="24"/>
            <w:rPrChange w:id="277" w:author="Dilnaza Maratova" w:date="2025-06-16T15:23:00Z" w16du:dateUtc="2025-06-16T10:23:00Z">
              <w:rPr>
                <w:b/>
                <w:i/>
              </w:rPr>
            </w:rPrChange>
          </w:rPr>
          <w:t xml:space="preserve">» </w:t>
        </w:r>
        <w:proofErr w:type="spellStart"/>
        <w:r w:rsidR="00A9086A" w:rsidRPr="00A9086A">
          <w:rPr>
            <w:rFonts w:ascii="Times New Roman" w:hAnsi="Times New Roman" w:cs="Times New Roman"/>
            <w:b/>
            <w:bCs/>
            <w:sz w:val="24"/>
            <w:szCs w:val="24"/>
            <w:rPrChange w:id="278" w:author="Dilnaza Maratova" w:date="2025-06-16T15:23:00Z" w16du:dateUtc="2025-06-16T10:23:00Z">
              <w:rPr>
                <w:b/>
                <w:i/>
                <w:lang w:val="en-US"/>
              </w:rPr>
            </w:rPrChange>
          </w:rPr>
          <w:t>month</w:t>
        </w:r>
      </w:ins>
      <w:ins w:id="279" w:author="Ray White" w:date="2025-06-26T13:35:00Z" w16du:dateUtc="2025-06-26T08:35:00Z">
        <w:r w:rsidR="0020336F">
          <w:rPr>
            <w:rFonts w:ascii="Times New Roman" w:hAnsi="Times New Roman" w:cs="Times New Roman"/>
            <w:b/>
            <w:bCs/>
            <w:sz w:val="24"/>
            <w:szCs w:val="24"/>
            <w:lang w:val="en-US"/>
          </w:rPr>
          <w:t>ru</w:t>
        </w:r>
      </w:ins>
      <w:proofErr w:type="spellEnd"/>
      <w:ins w:id="280" w:author="Dilnaza Maratova" w:date="2025-06-16T15:23:00Z" w16du:dateUtc="2025-06-16T10:23:00Z">
        <w:r w:rsidR="00A9086A" w:rsidRPr="00A9086A">
          <w:rPr>
            <w:rFonts w:ascii="Times New Roman" w:hAnsi="Times New Roman" w:cs="Times New Roman"/>
            <w:b/>
            <w:bCs/>
            <w:sz w:val="24"/>
            <w:szCs w:val="24"/>
            <w:rPrChange w:id="281" w:author="Dilnaza Maratova" w:date="2025-06-16T15:23:00Z" w16du:dateUtc="2025-06-16T10:23:00Z">
              <w:rPr>
                <w:b/>
                <w:i/>
              </w:rPr>
            </w:rPrChange>
          </w:rPr>
          <w:t xml:space="preserve"> </w:t>
        </w:r>
        <w:r w:rsidR="00A9086A" w:rsidRPr="00A9086A">
          <w:rPr>
            <w:rFonts w:ascii="Times New Roman" w:hAnsi="Times New Roman" w:cs="Times New Roman"/>
            <w:b/>
            <w:bCs/>
            <w:sz w:val="24"/>
            <w:szCs w:val="24"/>
            <w:rPrChange w:id="282" w:author="Dilnaza Maratova" w:date="2025-06-16T15:23:00Z" w16du:dateUtc="2025-06-16T10:23:00Z">
              <w:rPr>
                <w:b/>
                <w:i/>
                <w:lang w:val="en-US"/>
              </w:rPr>
            </w:rPrChange>
          </w:rPr>
          <w:t>YYYY</w:t>
        </w:r>
        <w:r w:rsidR="00A9086A" w:rsidRPr="00A9086A">
          <w:rPr>
            <w:rFonts w:ascii="Times New Roman" w:hAnsi="Times New Roman" w:cs="Times New Roman"/>
            <w:b/>
            <w:bCs/>
            <w:sz w:val="24"/>
            <w:szCs w:val="24"/>
            <w:rPrChange w:id="283" w:author="Dilnaza Maratova" w:date="2025-06-16T15:23:00Z" w16du:dateUtc="2025-06-16T10:23:00Z">
              <w:rPr>
                <w:b/>
                <w:i/>
              </w:rPr>
            </w:rPrChange>
          </w:rPr>
          <w:t xml:space="preserve"> г</w:t>
        </w:r>
        <w:r w:rsidR="00A9086A" w:rsidRPr="00A9086A" w:rsidDel="00A9086A">
          <w:rPr>
            <w:rFonts w:ascii="Times New Roman" w:hAnsi="Times New Roman" w:cs="Times New Roman"/>
            <w:b/>
            <w:bCs/>
            <w:sz w:val="24"/>
            <w:szCs w:val="24"/>
          </w:rPr>
          <w:t xml:space="preserve"> </w:t>
        </w:r>
      </w:ins>
      <w:del w:id="284" w:author="Dilnaza Maratova" w:date="2025-06-16T15:23:00Z" w16du:dateUtc="2025-06-16T10:23:00Z">
        <w:r w:rsidRPr="00A9086A" w:rsidDel="00A9086A">
          <w:rPr>
            <w:rFonts w:ascii="Times New Roman" w:hAnsi="Times New Roman" w:cs="Times New Roman"/>
            <w:b/>
            <w:bCs/>
            <w:sz w:val="24"/>
            <w:szCs w:val="24"/>
          </w:rPr>
          <w:delText>«</w:delText>
        </w:r>
        <w:r w:rsidR="00A01A9B" w:rsidRPr="00A9086A" w:rsidDel="00A9086A">
          <w:rPr>
            <w:rFonts w:ascii="Times New Roman" w:hAnsi="Times New Roman" w:cs="Times New Roman"/>
            <w:b/>
            <w:bCs/>
            <w:sz w:val="24"/>
            <w:szCs w:val="24"/>
          </w:rPr>
          <w:delText>02</w:delText>
        </w:r>
        <w:r w:rsidRPr="00A9086A" w:rsidDel="00A9086A">
          <w:rPr>
            <w:rFonts w:ascii="Times New Roman" w:hAnsi="Times New Roman" w:cs="Times New Roman"/>
            <w:b/>
            <w:bCs/>
            <w:sz w:val="24"/>
            <w:szCs w:val="24"/>
          </w:rPr>
          <w:delText>»</w:delText>
        </w:r>
        <w:r w:rsidR="00180B31" w:rsidRPr="00A9086A" w:rsidDel="00A9086A">
          <w:rPr>
            <w:rFonts w:ascii="Times New Roman" w:hAnsi="Times New Roman" w:cs="Times New Roman"/>
            <w:b/>
            <w:bCs/>
            <w:sz w:val="24"/>
            <w:szCs w:val="24"/>
          </w:rPr>
          <w:delText xml:space="preserve"> </w:delText>
        </w:r>
        <w:r w:rsidR="00A01A9B" w:rsidRPr="00A9086A" w:rsidDel="00A9086A">
          <w:rPr>
            <w:rFonts w:ascii="Times New Roman" w:hAnsi="Times New Roman" w:cs="Times New Roman"/>
            <w:b/>
            <w:bCs/>
            <w:sz w:val="24"/>
            <w:szCs w:val="24"/>
          </w:rPr>
          <w:delText>мая</w:delText>
        </w:r>
        <w:r w:rsidR="00180B31" w:rsidRPr="00A9086A" w:rsidDel="00A9086A">
          <w:rPr>
            <w:rFonts w:ascii="Times New Roman" w:hAnsi="Times New Roman" w:cs="Times New Roman"/>
            <w:b/>
            <w:bCs/>
            <w:sz w:val="24"/>
            <w:szCs w:val="24"/>
          </w:rPr>
          <w:delText xml:space="preserve"> </w:delText>
        </w:r>
        <w:r w:rsidRPr="00A9086A" w:rsidDel="00A9086A">
          <w:rPr>
            <w:rFonts w:ascii="Times New Roman" w:hAnsi="Times New Roman" w:cs="Times New Roman"/>
            <w:b/>
            <w:bCs/>
            <w:sz w:val="24"/>
            <w:szCs w:val="24"/>
          </w:rPr>
          <w:delText>202</w:delText>
        </w:r>
        <w:r w:rsidR="00B45A00" w:rsidRPr="00A9086A" w:rsidDel="00A9086A">
          <w:rPr>
            <w:rFonts w:ascii="Times New Roman" w:hAnsi="Times New Roman" w:cs="Times New Roman"/>
            <w:b/>
            <w:bCs/>
            <w:sz w:val="24"/>
            <w:szCs w:val="24"/>
          </w:rPr>
          <w:delText>5</w:delText>
        </w:r>
        <w:r w:rsidRPr="00A9086A" w:rsidDel="00A9086A">
          <w:rPr>
            <w:rFonts w:ascii="Times New Roman" w:hAnsi="Times New Roman" w:cs="Times New Roman"/>
            <w:b/>
            <w:bCs/>
            <w:sz w:val="24"/>
            <w:szCs w:val="24"/>
          </w:rPr>
          <w:delText xml:space="preserve"> года</w:delText>
        </w:r>
      </w:del>
    </w:p>
    <w:p w14:paraId="3A0E9577" w14:textId="77777777" w:rsidR="006A08D5" w:rsidRPr="00CB43DB" w:rsidRDefault="006A08D5" w:rsidP="00AD6C7D">
      <w:pPr>
        <w:spacing w:after="0" w:line="240" w:lineRule="auto"/>
        <w:jc w:val="both"/>
        <w:rPr>
          <w:rFonts w:ascii="Times New Roman" w:hAnsi="Times New Roman" w:cs="Times New Roman"/>
          <w:b/>
          <w:bCs/>
          <w:sz w:val="24"/>
          <w:szCs w:val="24"/>
        </w:rPr>
      </w:pPr>
    </w:p>
    <w:p w14:paraId="5C88D1CB" w14:textId="77777777" w:rsidR="006A08D5" w:rsidRPr="00CB43DB" w:rsidRDefault="006A08D5" w:rsidP="00AD6C7D">
      <w:pPr>
        <w:spacing w:after="0" w:line="240" w:lineRule="auto"/>
        <w:jc w:val="center"/>
        <w:rPr>
          <w:rFonts w:ascii="Times New Roman" w:hAnsi="Times New Roman" w:cs="Times New Roman"/>
          <w:b/>
          <w:bCs/>
          <w:sz w:val="24"/>
          <w:szCs w:val="24"/>
        </w:rPr>
      </w:pPr>
    </w:p>
    <w:p w14:paraId="07E5313D" w14:textId="111B7282" w:rsidR="006A08D5" w:rsidRPr="00CB43DB" w:rsidRDefault="006A08D5" w:rsidP="00180B31">
      <w:pPr>
        <w:spacing w:after="0" w:line="240" w:lineRule="auto"/>
        <w:jc w:val="center"/>
        <w:rPr>
          <w:rFonts w:ascii="Times New Roman" w:hAnsi="Times New Roman" w:cs="Times New Roman"/>
          <w:b/>
          <w:bCs/>
          <w:sz w:val="24"/>
          <w:szCs w:val="24"/>
        </w:rPr>
      </w:pPr>
      <w:r w:rsidRPr="00CB43DB">
        <w:rPr>
          <w:rFonts w:ascii="Times New Roman" w:hAnsi="Times New Roman" w:cs="Times New Roman"/>
          <w:b/>
          <w:bCs/>
          <w:sz w:val="24"/>
          <w:szCs w:val="24"/>
        </w:rPr>
        <w:t>СОГЛАШЕНИЕ</w:t>
      </w:r>
    </w:p>
    <w:p w14:paraId="7E9EB87D" w14:textId="6504B2A0" w:rsidR="006A08D5" w:rsidRPr="00CB43DB" w:rsidRDefault="006A08D5" w:rsidP="006306E6">
      <w:pPr>
        <w:spacing w:after="0" w:line="240" w:lineRule="auto"/>
        <w:jc w:val="center"/>
        <w:rPr>
          <w:rFonts w:ascii="Times New Roman" w:hAnsi="Times New Roman" w:cs="Times New Roman"/>
          <w:b/>
          <w:bCs/>
          <w:sz w:val="24"/>
          <w:szCs w:val="24"/>
        </w:rPr>
      </w:pPr>
      <w:r w:rsidRPr="00CB43DB">
        <w:rPr>
          <w:rFonts w:ascii="Times New Roman" w:hAnsi="Times New Roman" w:cs="Times New Roman"/>
          <w:b/>
          <w:bCs/>
          <w:sz w:val="24"/>
          <w:szCs w:val="24"/>
        </w:rPr>
        <w:t>о неразглашении конфиденциальной информации</w:t>
      </w:r>
    </w:p>
    <w:p w14:paraId="2A18909E" w14:textId="77777777" w:rsidR="006A08D5" w:rsidRPr="00CB43DB" w:rsidRDefault="006A08D5" w:rsidP="00AD6C7D">
      <w:pPr>
        <w:spacing w:after="0" w:line="240" w:lineRule="auto"/>
        <w:jc w:val="both"/>
        <w:rPr>
          <w:rFonts w:ascii="Times New Roman" w:hAnsi="Times New Roman" w:cs="Times New Roman"/>
          <w:b/>
          <w:bCs/>
          <w:sz w:val="24"/>
          <w:szCs w:val="24"/>
        </w:rPr>
      </w:pPr>
    </w:p>
    <w:p w14:paraId="0B70C4F5" w14:textId="70BC6F1A" w:rsidR="006A08D5" w:rsidRDefault="00CA7D90" w:rsidP="00AE547F">
      <w:pPr>
        <w:keepNext/>
        <w:widowControl w:val="0"/>
        <w:tabs>
          <w:tab w:val="left" w:pos="567"/>
        </w:tabs>
        <w:spacing w:after="0" w:line="240" w:lineRule="auto"/>
        <w:ind w:firstLine="709"/>
        <w:jc w:val="both"/>
        <w:rPr>
          <w:rFonts w:ascii="Times New Roman" w:hAnsi="Times New Roman" w:cs="Times New Roman"/>
          <w:sz w:val="24"/>
          <w:szCs w:val="24"/>
        </w:rPr>
      </w:pPr>
      <w:ins w:id="285" w:author="Dilnaza Maratova" w:date="2025-06-16T15:15:00Z" w16du:dateUtc="2025-06-16T10:15:00Z">
        <w:r w:rsidRPr="00CA7D90">
          <w:rPr>
            <w:rFonts w:ascii="Times New Roman" w:hAnsi="Times New Roman" w:cs="Times New Roman"/>
            <w:b/>
            <w:sz w:val="24"/>
            <w:szCs w:val="24"/>
          </w:rPr>
          <w:t>Товарищество с ограниченной ответственностью «</w:t>
        </w:r>
        <w:proofErr w:type="spellStart"/>
        <w:r w:rsidRPr="00CA7D90">
          <w:rPr>
            <w:rFonts w:ascii="Times New Roman" w:hAnsi="Times New Roman" w:cs="Times New Roman"/>
            <w:b/>
            <w:sz w:val="24"/>
            <w:szCs w:val="24"/>
          </w:rPr>
          <w:t>iQadam</w:t>
        </w:r>
        <w:proofErr w:type="spellEnd"/>
        <w:r w:rsidRPr="00CA7D90">
          <w:rPr>
            <w:rFonts w:ascii="Times New Roman" w:hAnsi="Times New Roman" w:cs="Times New Roman"/>
            <w:b/>
            <w:sz w:val="24"/>
            <w:szCs w:val="24"/>
          </w:rPr>
          <w:t xml:space="preserve"> Systems», </w:t>
        </w:r>
        <w:r w:rsidRPr="00CA7D90">
          <w:rPr>
            <w:rFonts w:ascii="Times New Roman" w:hAnsi="Times New Roman" w:cs="Times New Roman"/>
            <w:bCs/>
            <w:sz w:val="24"/>
            <w:szCs w:val="24"/>
            <w:rPrChange w:id="286" w:author="Dilnaza Maratova" w:date="2025-06-16T15:15:00Z" w16du:dateUtc="2025-06-16T10:15:00Z">
              <w:rPr>
                <w:rFonts w:ascii="Times New Roman" w:hAnsi="Times New Roman" w:cs="Times New Roman"/>
                <w:b/>
                <w:sz w:val="24"/>
                <w:szCs w:val="24"/>
              </w:rPr>
            </w:rPrChange>
          </w:rPr>
          <w:t xml:space="preserve">БИН 240940030409, в лице директора </w:t>
        </w:r>
        <w:proofErr w:type="spellStart"/>
        <w:r w:rsidRPr="00CA7D90">
          <w:rPr>
            <w:rFonts w:ascii="Times New Roman" w:hAnsi="Times New Roman" w:cs="Times New Roman"/>
            <w:bCs/>
            <w:sz w:val="24"/>
            <w:szCs w:val="24"/>
            <w:rPrChange w:id="287" w:author="Dilnaza Maratova" w:date="2025-06-16T15:15:00Z" w16du:dateUtc="2025-06-16T10:15:00Z">
              <w:rPr>
                <w:rFonts w:ascii="Times New Roman" w:hAnsi="Times New Roman" w:cs="Times New Roman"/>
                <w:b/>
                <w:sz w:val="24"/>
                <w:szCs w:val="24"/>
              </w:rPr>
            </w:rPrChange>
          </w:rPr>
          <w:t>Хаймульдиной</w:t>
        </w:r>
        <w:proofErr w:type="spellEnd"/>
        <w:r w:rsidRPr="00CA7D90">
          <w:rPr>
            <w:rFonts w:ascii="Times New Roman" w:hAnsi="Times New Roman" w:cs="Times New Roman"/>
            <w:bCs/>
            <w:sz w:val="24"/>
            <w:szCs w:val="24"/>
            <w:rPrChange w:id="288" w:author="Dilnaza Maratova" w:date="2025-06-16T15:15:00Z" w16du:dateUtc="2025-06-16T10:15:00Z">
              <w:rPr>
                <w:rFonts w:ascii="Times New Roman" w:hAnsi="Times New Roman" w:cs="Times New Roman"/>
                <w:b/>
                <w:sz w:val="24"/>
                <w:szCs w:val="24"/>
              </w:rPr>
            </w:rPrChange>
          </w:rPr>
          <w:t xml:space="preserve"> </w:t>
        </w:r>
        <w:proofErr w:type="spellStart"/>
        <w:r w:rsidRPr="00CA7D90">
          <w:rPr>
            <w:rFonts w:ascii="Times New Roman" w:hAnsi="Times New Roman" w:cs="Times New Roman"/>
            <w:bCs/>
            <w:sz w:val="24"/>
            <w:szCs w:val="24"/>
            <w:rPrChange w:id="289" w:author="Dilnaza Maratova" w:date="2025-06-16T15:15:00Z" w16du:dateUtc="2025-06-16T10:15:00Z">
              <w:rPr>
                <w:rFonts w:ascii="Times New Roman" w:hAnsi="Times New Roman" w:cs="Times New Roman"/>
                <w:b/>
                <w:sz w:val="24"/>
                <w:szCs w:val="24"/>
              </w:rPr>
            </w:rPrChange>
          </w:rPr>
          <w:t>Гулстан</w:t>
        </w:r>
        <w:proofErr w:type="spellEnd"/>
        <w:r w:rsidRPr="00CA7D90">
          <w:rPr>
            <w:rFonts w:ascii="Times New Roman" w:hAnsi="Times New Roman" w:cs="Times New Roman"/>
            <w:bCs/>
            <w:sz w:val="24"/>
            <w:szCs w:val="24"/>
            <w:rPrChange w:id="290" w:author="Dilnaza Maratova" w:date="2025-06-16T15:15:00Z" w16du:dateUtc="2025-06-16T10:15:00Z">
              <w:rPr>
                <w:rFonts w:ascii="Times New Roman" w:hAnsi="Times New Roman" w:cs="Times New Roman"/>
                <w:b/>
                <w:sz w:val="24"/>
                <w:szCs w:val="24"/>
              </w:rPr>
            </w:rPrChange>
          </w:rPr>
          <w:t xml:space="preserve"> </w:t>
        </w:r>
        <w:proofErr w:type="spellStart"/>
        <w:r w:rsidRPr="00CA7D90">
          <w:rPr>
            <w:rFonts w:ascii="Times New Roman" w:hAnsi="Times New Roman" w:cs="Times New Roman"/>
            <w:bCs/>
            <w:sz w:val="24"/>
            <w:szCs w:val="24"/>
            <w:rPrChange w:id="291" w:author="Dilnaza Maratova" w:date="2025-06-16T15:15:00Z" w16du:dateUtc="2025-06-16T10:15:00Z">
              <w:rPr>
                <w:rFonts w:ascii="Times New Roman" w:hAnsi="Times New Roman" w:cs="Times New Roman"/>
                <w:b/>
                <w:sz w:val="24"/>
                <w:szCs w:val="24"/>
              </w:rPr>
            </w:rPrChange>
          </w:rPr>
          <w:t>Мугаловной</w:t>
        </w:r>
        <w:proofErr w:type="spellEnd"/>
        <w:r w:rsidRPr="00CA7D90">
          <w:rPr>
            <w:rFonts w:ascii="Times New Roman" w:hAnsi="Times New Roman" w:cs="Times New Roman"/>
            <w:bCs/>
            <w:sz w:val="24"/>
            <w:szCs w:val="24"/>
            <w:rPrChange w:id="292" w:author="Dilnaza Maratova" w:date="2025-06-16T15:15:00Z" w16du:dateUtc="2025-06-16T10:15:00Z">
              <w:rPr>
                <w:rFonts w:ascii="Times New Roman" w:hAnsi="Times New Roman" w:cs="Times New Roman"/>
                <w:b/>
                <w:sz w:val="24"/>
                <w:szCs w:val="24"/>
              </w:rPr>
            </w:rPrChange>
          </w:rPr>
          <w:t>,  действующего на основании Устава и законодательства Республики Казахстан, именуемое  в дальнейшем «Работодатель», с одной стороны, и гражд</w:t>
        </w:r>
      </w:ins>
      <w:ins w:id="293" w:author="Dilnaza Maratova" w:date="2025-06-16T15:58:00Z" w16du:dateUtc="2025-06-16T10:58:00Z">
        <w:r w:rsidR="00D62ECA">
          <w:rPr>
            <w:rFonts w:ascii="Times New Roman" w:hAnsi="Times New Roman" w:cs="Times New Roman"/>
            <w:bCs/>
            <w:sz w:val="24"/>
            <w:szCs w:val="24"/>
          </w:rPr>
          <w:t>анин</w:t>
        </w:r>
      </w:ins>
      <w:ins w:id="294" w:author="Dilnaza Maratova" w:date="2025-06-16T15:57:00Z" w16du:dateUtc="2025-06-16T10:57:00Z">
        <w:r w:rsidR="00D62ECA" w:rsidRPr="00D62ECA">
          <w:rPr>
            <w:rFonts w:ascii="Times New Roman" w:hAnsi="Times New Roman" w:cs="Times New Roman"/>
            <w:bCs/>
            <w:sz w:val="24"/>
            <w:szCs w:val="24"/>
            <w:rPrChange w:id="295" w:author="Dilnaza Maratova" w:date="2025-06-16T15:57:00Z" w16du:dateUtc="2025-06-16T10:57:00Z">
              <w:rPr>
                <w:rFonts w:ascii="Times New Roman" w:hAnsi="Times New Roman" w:cs="Times New Roman"/>
                <w:bCs/>
                <w:sz w:val="24"/>
                <w:szCs w:val="24"/>
                <w:lang w:val="en-US"/>
              </w:rPr>
            </w:rPrChange>
          </w:rPr>
          <w:t>(</w:t>
        </w:r>
      </w:ins>
      <w:ins w:id="296" w:author="Dilnaza Maratova" w:date="2025-06-16T15:15:00Z" w16du:dateUtc="2025-06-16T10:15:00Z">
        <w:r>
          <w:rPr>
            <w:rFonts w:ascii="Times New Roman" w:hAnsi="Times New Roman" w:cs="Times New Roman"/>
            <w:bCs/>
            <w:sz w:val="24"/>
            <w:szCs w:val="24"/>
          </w:rPr>
          <w:t>ка</w:t>
        </w:r>
      </w:ins>
      <w:ins w:id="297" w:author="Dilnaza Maratova" w:date="2025-06-16T15:57:00Z" w16du:dateUtc="2025-06-16T10:57:00Z">
        <w:r w:rsidR="00D62ECA" w:rsidRPr="00D62ECA">
          <w:rPr>
            <w:rFonts w:ascii="Times New Roman" w:hAnsi="Times New Roman" w:cs="Times New Roman"/>
            <w:bCs/>
            <w:sz w:val="24"/>
            <w:szCs w:val="24"/>
            <w:rPrChange w:id="298" w:author="Dilnaza Maratova" w:date="2025-06-16T15:57:00Z" w16du:dateUtc="2025-06-16T10:57:00Z">
              <w:rPr>
                <w:rFonts w:ascii="Times New Roman" w:hAnsi="Times New Roman" w:cs="Times New Roman"/>
                <w:bCs/>
                <w:sz w:val="24"/>
                <w:szCs w:val="24"/>
                <w:lang w:val="en-US"/>
              </w:rPr>
            </w:rPrChange>
          </w:rPr>
          <w:t>)</w:t>
        </w:r>
      </w:ins>
      <w:ins w:id="299" w:author="Dilnaza Maratova" w:date="2025-06-16T15:15:00Z" w16du:dateUtc="2025-06-16T10:15:00Z">
        <w:r w:rsidRPr="00CA7D90">
          <w:rPr>
            <w:rFonts w:ascii="Times New Roman" w:hAnsi="Times New Roman" w:cs="Times New Roman"/>
            <w:bCs/>
            <w:sz w:val="24"/>
            <w:szCs w:val="24"/>
            <w:rPrChange w:id="300" w:author="Dilnaza Maratova" w:date="2025-06-16T15:15:00Z" w16du:dateUtc="2025-06-16T10:15:00Z">
              <w:rPr>
                <w:rFonts w:ascii="Times New Roman" w:hAnsi="Times New Roman" w:cs="Times New Roman"/>
                <w:b/>
                <w:sz w:val="24"/>
                <w:szCs w:val="24"/>
              </w:rPr>
            </w:rPrChange>
          </w:rPr>
          <w:t xml:space="preserve"> РК </w:t>
        </w:r>
        <w:proofErr w:type="spellStart"/>
        <w:r w:rsidRPr="00CA7D90">
          <w:rPr>
            <w:rFonts w:ascii="Times New Roman" w:hAnsi="Times New Roman" w:cs="Times New Roman"/>
            <w:bCs/>
            <w:sz w:val="24"/>
            <w:szCs w:val="24"/>
            <w:rPrChange w:id="301" w:author="Dilnaza Maratova" w:date="2025-06-16T15:15:00Z" w16du:dateUtc="2025-06-16T10:15:00Z">
              <w:rPr>
                <w:rFonts w:ascii="Times New Roman" w:hAnsi="Times New Roman" w:cs="Times New Roman"/>
                <w:b/>
                <w:sz w:val="24"/>
                <w:szCs w:val="24"/>
              </w:rPr>
            </w:rPrChange>
          </w:rPr>
          <w:t>Fullname</w:t>
        </w:r>
        <w:proofErr w:type="spellEnd"/>
        <w:r w:rsidRPr="00CA7D90">
          <w:rPr>
            <w:rFonts w:ascii="Times New Roman" w:hAnsi="Times New Roman" w:cs="Times New Roman"/>
            <w:bCs/>
            <w:sz w:val="24"/>
            <w:szCs w:val="24"/>
            <w:rPrChange w:id="302" w:author="Dilnaza Maratova" w:date="2025-06-16T15:15:00Z" w16du:dateUtc="2025-06-16T10:15:00Z">
              <w:rPr>
                <w:rFonts w:ascii="Times New Roman" w:hAnsi="Times New Roman" w:cs="Times New Roman"/>
                <w:b/>
                <w:sz w:val="24"/>
                <w:szCs w:val="24"/>
              </w:rPr>
            </w:rPrChange>
          </w:rPr>
          <w:t xml:space="preserve">, уд. личности № </w:t>
        </w:r>
        <w:proofErr w:type="spellStart"/>
        <w:r w:rsidRPr="00CA7D90">
          <w:rPr>
            <w:rFonts w:ascii="Times New Roman" w:hAnsi="Times New Roman" w:cs="Times New Roman"/>
            <w:bCs/>
            <w:sz w:val="24"/>
            <w:szCs w:val="24"/>
            <w:rPrChange w:id="303" w:author="Dilnaza Maratova" w:date="2025-06-16T15:15:00Z" w16du:dateUtc="2025-06-16T10:15:00Z">
              <w:rPr>
                <w:rFonts w:ascii="Times New Roman" w:hAnsi="Times New Roman" w:cs="Times New Roman"/>
                <w:b/>
                <w:sz w:val="24"/>
                <w:szCs w:val="24"/>
              </w:rPr>
            </w:rPrChange>
          </w:rPr>
          <w:t>idNum</w:t>
        </w:r>
        <w:proofErr w:type="spellEnd"/>
        <w:r w:rsidRPr="00CA7D90">
          <w:rPr>
            <w:rFonts w:ascii="Times New Roman" w:hAnsi="Times New Roman" w:cs="Times New Roman"/>
            <w:bCs/>
            <w:sz w:val="24"/>
            <w:szCs w:val="24"/>
            <w:rPrChange w:id="304" w:author="Dilnaza Maratova" w:date="2025-06-16T15:15:00Z" w16du:dateUtc="2025-06-16T10:15:00Z">
              <w:rPr>
                <w:rFonts w:ascii="Times New Roman" w:hAnsi="Times New Roman" w:cs="Times New Roman"/>
                <w:b/>
                <w:sz w:val="24"/>
                <w:szCs w:val="24"/>
              </w:rPr>
            </w:rPrChange>
          </w:rPr>
          <w:t xml:space="preserve">, выдано МВД РК, от </w:t>
        </w:r>
        <w:proofErr w:type="spellStart"/>
        <w:r w:rsidRPr="00CA7D90">
          <w:rPr>
            <w:rFonts w:ascii="Times New Roman" w:hAnsi="Times New Roman" w:cs="Times New Roman"/>
            <w:bCs/>
            <w:sz w:val="24"/>
            <w:szCs w:val="24"/>
            <w:rPrChange w:id="305" w:author="Dilnaza Maratova" w:date="2025-06-16T15:15:00Z" w16du:dateUtc="2025-06-16T10:15:00Z">
              <w:rPr>
                <w:rFonts w:ascii="Times New Roman" w:hAnsi="Times New Roman" w:cs="Times New Roman"/>
                <w:b/>
                <w:sz w:val="24"/>
                <w:szCs w:val="24"/>
              </w:rPr>
            </w:rPrChange>
          </w:rPr>
          <w:t>idDate</w:t>
        </w:r>
        <w:proofErr w:type="spellEnd"/>
        <w:r w:rsidRPr="00CA7D90">
          <w:rPr>
            <w:rFonts w:ascii="Times New Roman" w:hAnsi="Times New Roman" w:cs="Times New Roman"/>
            <w:bCs/>
            <w:sz w:val="24"/>
            <w:szCs w:val="24"/>
            <w:rPrChange w:id="306" w:author="Dilnaza Maratova" w:date="2025-06-16T15:15:00Z" w16du:dateUtc="2025-06-16T10:15:00Z">
              <w:rPr>
                <w:rFonts w:ascii="Times New Roman" w:hAnsi="Times New Roman" w:cs="Times New Roman"/>
                <w:b/>
                <w:sz w:val="24"/>
                <w:szCs w:val="24"/>
              </w:rPr>
            </w:rPrChange>
          </w:rPr>
          <w:t xml:space="preserve"> г, ИИН </w:t>
        </w:r>
        <w:proofErr w:type="spellStart"/>
        <w:r w:rsidRPr="00CA7D90">
          <w:rPr>
            <w:rFonts w:ascii="Times New Roman" w:hAnsi="Times New Roman" w:cs="Times New Roman"/>
            <w:bCs/>
            <w:sz w:val="24"/>
            <w:szCs w:val="24"/>
            <w:rPrChange w:id="307" w:author="Dilnaza Maratova" w:date="2025-06-16T15:15:00Z" w16du:dateUtc="2025-06-16T10:15:00Z">
              <w:rPr>
                <w:rFonts w:ascii="Times New Roman" w:hAnsi="Times New Roman" w:cs="Times New Roman"/>
                <w:b/>
                <w:sz w:val="24"/>
                <w:szCs w:val="24"/>
              </w:rPr>
            </w:rPrChange>
          </w:rPr>
          <w:t>iinNum</w:t>
        </w:r>
        <w:proofErr w:type="spellEnd"/>
        <w:r w:rsidRPr="00CA7D90">
          <w:rPr>
            <w:rFonts w:ascii="Times New Roman" w:hAnsi="Times New Roman" w:cs="Times New Roman"/>
            <w:bCs/>
            <w:sz w:val="24"/>
            <w:szCs w:val="24"/>
            <w:rPrChange w:id="308" w:author="Dilnaza Maratova" w:date="2025-06-16T15:15:00Z" w16du:dateUtc="2025-06-16T10:15:00Z">
              <w:rPr>
                <w:rFonts w:ascii="Times New Roman" w:hAnsi="Times New Roman" w:cs="Times New Roman"/>
                <w:b/>
                <w:sz w:val="24"/>
                <w:szCs w:val="24"/>
              </w:rPr>
            </w:rPrChange>
          </w:rPr>
          <w:t xml:space="preserve"> именуемый</w:t>
        </w:r>
      </w:ins>
      <w:ins w:id="309" w:author="Dilnaza Maratova" w:date="2025-06-16T15:58:00Z" w16du:dateUtc="2025-06-16T10:58:00Z">
        <w:r w:rsidR="00D62ECA">
          <w:rPr>
            <w:rFonts w:ascii="Times New Roman" w:hAnsi="Times New Roman" w:cs="Times New Roman"/>
            <w:bCs/>
            <w:sz w:val="24"/>
            <w:szCs w:val="24"/>
          </w:rPr>
          <w:t>(</w:t>
        </w:r>
      </w:ins>
      <w:proofErr w:type="spellStart"/>
      <w:ins w:id="310" w:author="Dilnaza Maratova" w:date="2025-06-16T15:57:00Z" w16du:dateUtc="2025-06-16T10:57:00Z">
        <w:r w:rsidR="00D62ECA">
          <w:rPr>
            <w:rFonts w:ascii="Times New Roman" w:hAnsi="Times New Roman" w:cs="Times New Roman"/>
            <w:bCs/>
            <w:sz w:val="24"/>
            <w:szCs w:val="24"/>
          </w:rPr>
          <w:t>а</w:t>
        </w:r>
      </w:ins>
      <w:ins w:id="311" w:author="Dilnaza Maratova" w:date="2025-06-16T15:58:00Z" w16du:dateUtc="2025-06-16T10:58:00Z">
        <w:r w:rsidR="00D62ECA">
          <w:rPr>
            <w:rFonts w:ascii="Times New Roman" w:hAnsi="Times New Roman" w:cs="Times New Roman"/>
            <w:bCs/>
            <w:sz w:val="24"/>
            <w:szCs w:val="24"/>
          </w:rPr>
          <w:t>я</w:t>
        </w:r>
        <w:proofErr w:type="spellEnd"/>
        <w:r w:rsidR="00D62ECA">
          <w:rPr>
            <w:rFonts w:ascii="Times New Roman" w:hAnsi="Times New Roman" w:cs="Times New Roman"/>
            <w:bCs/>
            <w:sz w:val="24"/>
            <w:szCs w:val="24"/>
          </w:rPr>
          <w:t>)</w:t>
        </w:r>
      </w:ins>
      <w:ins w:id="312" w:author="Dilnaza Maratova" w:date="2025-06-16T15:15:00Z" w16du:dateUtc="2025-06-16T10:15:00Z">
        <w:r w:rsidRPr="00CA7D90">
          <w:rPr>
            <w:rFonts w:ascii="Times New Roman" w:hAnsi="Times New Roman" w:cs="Times New Roman"/>
            <w:bCs/>
            <w:sz w:val="24"/>
            <w:szCs w:val="24"/>
            <w:rPrChange w:id="313" w:author="Dilnaza Maratova" w:date="2025-06-16T15:15:00Z" w16du:dateUtc="2025-06-16T10:15:00Z">
              <w:rPr>
                <w:rFonts w:ascii="Times New Roman" w:hAnsi="Times New Roman" w:cs="Times New Roman"/>
                <w:b/>
                <w:sz w:val="24"/>
                <w:szCs w:val="24"/>
              </w:rPr>
            </w:rPrChange>
          </w:rPr>
          <w:t xml:space="preserve">  в дальнейшем «Работник», с другой стороны, в дальнейшем вместе именуемые «Стороны»,</w:t>
        </w:r>
        <w:r>
          <w:rPr>
            <w:rFonts w:ascii="Times New Roman" w:hAnsi="Times New Roman" w:cs="Times New Roman"/>
            <w:b/>
            <w:sz w:val="24"/>
            <w:szCs w:val="24"/>
          </w:rPr>
          <w:t xml:space="preserve"> </w:t>
        </w:r>
      </w:ins>
      <w:del w:id="314" w:author="Dilnaza Maratova" w:date="2025-06-16T15:15:00Z" w16du:dateUtc="2025-06-16T10:15:00Z">
        <w:r w:rsidR="00966133" w:rsidRPr="00CB43DB" w:rsidDel="00CA7D90">
          <w:rPr>
            <w:rFonts w:ascii="Times New Roman" w:hAnsi="Times New Roman" w:cs="Times New Roman"/>
            <w:b/>
            <w:sz w:val="24"/>
            <w:szCs w:val="24"/>
          </w:rPr>
          <w:delText>Т</w:delText>
        </w:r>
        <w:r w:rsidR="00966133" w:rsidDel="00CA7D90">
          <w:rPr>
            <w:rFonts w:ascii="Times New Roman" w:hAnsi="Times New Roman" w:cs="Times New Roman"/>
            <w:b/>
            <w:sz w:val="24"/>
            <w:szCs w:val="24"/>
          </w:rPr>
          <w:delText>оварищество с ограниченной ответственностью</w:delText>
        </w:r>
        <w:r w:rsidR="00966133" w:rsidRPr="00CB43DB" w:rsidDel="00CA7D90">
          <w:rPr>
            <w:rFonts w:ascii="Times New Roman" w:hAnsi="Times New Roman" w:cs="Times New Roman"/>
            <w:b/>
            <w:sz w:val="24"/>
            <w:szCs w:val="24"/>
          </w:rPr>
          <w:delText xml:space="preserve"> </w:delText>
        </w:r>
        <w:r w:rsidR="00966133" w:rsidRPr="00C6440C" w:rsidDel="00CA7D90">
          <w:rPr>
            <w:rFonts w:ascii="Times New Roman" w:hAnsi="Times New Roman" w:cs="Times New Roman"/>
            <w:b/>
            <w:sz w:val="24"/>
            <w:szCs w:val="24"/>
          </w:rPr>
          <w:delText>«</w:delText>
        </w:r>
      </w:del>
      <w:del w:id="315" w:author="Dilnaza Maratova" w:date="2025-06-16T15:13:00Z" w16du:dateUtc="2025-06-16T10:13:00Z">
        <w:r w:rsidR="00966133" w:rsidRPr="00C6440C" w:rsidDel="00CA7D90">
          <w:rPr>
            <w:rFonts w:ascii="Times New Roman" w:hAnsi="Times New Roman" w:cs="Times New Roman"/>
            <w:b/>
            <w:sz w:val="24"/>
            <w:szCs w:val="24"/>
            <w:lang w:val="en-US"/>
          </w:rPr>
          <w:delText>Innoforce</w:delText>
        </w:r>
        <w:r w:rsidR="00966133" w:rsidRPr="00C6440C" w:rsidDel="00CA7D90">
          <w:rPr>
            <w:rFonts w:ascii="Times New Roman" w:hAnsi="Times New Roman" w:cs="Times New Roman"/>
            <w:b/>
            <w:sz w:val="24"/>
            <w:szCs w:val="24"/>
          </w:rPr>
          <w:delText xml:space="preserve"> </w:delText>
        </w:r>
        <w:r w:rsidR="00966133" w:rsidRPr="00C6440C" w:rsidDel="00CA7D90">
          <w:rPr>
            <w:rFonts w:ascii="Times New Roman" w:hAnsi="Times New Roman" w:cs="Times New Roman"/>
            <w:b/>
            <w:sz w:val="24"/>
            <w:szCs w:val="24"/>
            <w:lang w:val="en-US"/>
          </w:rPr>
          <w:delText>solutions</w:delText>
        </w:r>
      </w:del>
      <w:del w:id="316" w:author="Dilnaza Maratova" w:date="2025-06-16T15:15:00Z" w16du:dateUtc="2025-06-16T10:15:00Z">
        <w:r w:rsidR="00966133" w:rsidRPr="00C6440C" w:rsidDel="00CA7D90">
          <w:rPr>
            <w:rFonts w:ascii="Times New Roman" w:hAnsi="Times New Roman" w:cs="Times New Roman"/>
            <w:b/>
            <w:sz w:val="24"/>
            <w:szCs w:val="24"/>
          </w:rPr>
          <w:delText>»,</w:delText>
        </w:r>
        <w:r w:rsidR="00966133" w:rsidRPr="00C6440C" w:rsidDel="00CA7D90">
          <w:rPr>
            <w:rFonts w:ascii="Times New Roman" w:hAnsi="Times New Roman" w:cs="Times New Roman"/>
            <w:sz w:val="24"/>
            <w:szCs w:val="24"/>
          </w:rPr>
          <w:delText xml:space="preserve"> в лице </w:delText>
        </w:r>
        <w:r w:rsidR="00966133" w:rsidDel="00CA7D90">
          <w:rPr>
            <w:rFonts w:ascii="Times New Roman" w:hAnsi="Times New Roman" w:cs="Times New Roman"/>
            <w:sz w:val="24"/>
            <w:szCs w:val="24"/>
          </w:rPr>
          <w:delText>Д</w:delText>
        </w:r>
        <w:r w:rsidR="00966133" w:rsidRPr="00C6440C" w:rsidDel="00CA7D90">
          <w:rPr>
            <w:rFonts w:ascii="Times New Roman" w:hAnsi="Times New Roman" w:cs="Times New Roman"/>
            <w:sz w:val="24"/>
            <w:szCs w:val="24"/>
          </w:rPr>
          <w:delText xml:space="preserve">иректора </w:delText>
        </w:r>
        <w:r w:rsidR="00966133" w:rsidRPr="00AD6C7D" w:rsidDel="00CA7D90">
          <w:rPr>
            <w:rFonts w:ascii="Times New Roman" w:hAnsi="Times New Roman" w:cs="Times New Roman"/>
            <w:b/>
            <w:bCs/>
            <w:sz w:val="24"/>
            <w:szCs w:val="24"/>
          </w:rPr>
          <w:delText>Тохтар</w:delText>
        </w:r>
        <w:r w:rsidR="00966133" w:rsidRPr="00AD6C7D" w:rsidDel="00CA7D90">
          <w:rPr>
            <w:rFonts w:ascii="Times New Roman" w:hAnsi="Times New Roman" w:cs="Times New Roman"/>
            <w:b/>
            <w:bCs/>
            <w:sz w:val="24"/>
            <w:szCs w:val="24"/>
            <w:lang w:val="kk-KZ"/>
          </w:rPr>
          <w:delText>ұ</w:delText>
        </w:r>
        <w:r w:rsidR="00966133" w:rsidRPr="00AD6C7D" w:rsidDel="00CA7D90">
          <w:rPr>
            <w:rFonts w:ascii="Times New Roman" w:hAnsi="Times New Roman" w:cs="Times New Roman"/>
            <w:b/>
            <w:bCs/>
            <w:sz w:val="24"/>
            <w:szCs w:val="24"/>
          </w:rPr>
          <w:delText>лы Айдоса</w:delText>
        </w:r>
        <w:r w:rsidR="00966133" w:rsidRPr="00C6440C" w:rsidDel="00CA7D90">
          <w:rPr>
            <w:rFonts w:ascii="Times New Roman" w:hAnsi="Times New Roman" w:cs="Times New Roman"/>
            <w:sz w:val="24"/>
            <w:szCs w:val="24"/>
          </w:rPr>
          <w:delText xml:space="preserve">, действующего на основании Устава, </w:delText>
        </w:r>
        <w:r w:rsidR="00966133" w:rsidRPr="005979D3" w:rsidDel="00CA7D90">
          <w:rPr>
            <w:rFonts w:ascii="Times New Roman" w:hAnsi="Times New Roman" w:cs="Times New Roman"/>
            <w:sz w:val="24"/>
            <w:szCs w:val="24"/>
          </w:rPr>
          <w:delText xml:space="preserve">именуемое в дальнейшем </w:delText>
        </w:r>
        <w:r w:rsidR="00966133" w:rsidRPr="005979D3" w:rsidDel="00CA7D90">
          <w:rPr>
            <w:rFonts w:ascii="Times New Roman" w:hAnsi="Times New Roman" w:cs="Times New Roman"/>
            <w:b/>
            <w:sz w:val="24"/>
            <w:szCs w:val="24"/>
          </w:rPr>
          <w:delText>«Заказчик»</w:delText>
        </w:r>
        <w:r w:rsidR="00966133" w:rsidRPr="005979D3" w:rsidDel="00CA7D90">
          <w:rPr>
            <w:rFonts w:ascii="Times New Roman" w:hAnsi="Times New Roman" w:cs="Times New Roman"/>
            <w:sz w:val="24"/>
            <w:szCs w:val="24"/>
          </w:rPr>
          <w:delText xml:space="preserve">, </w:delText>
        </w:r>
        <w:r w:rsidR="00966133" w:rsidRPr="00C6440C" w:rsidDel="00CA7D90">
          <w:rPr>
            <w:rFonts w:ascii="Times New Roman" w:hAnsi="Times New Roman" w:cs="Times New Roman"/>
            <w:sz w:val="24"/>
            <w:szCs w:val="24"/>
          </w:rPr>
          <w:delText>с одной стороны</w:delText>
        </w:r>
        <w:r w:rsidR="00966133" w:rsidRPr="00CB43DB" w:rsidDel="00CA7D90">
          <w:rPr>
            <w:rFonts w:ascii="Times New Roman" w:hAnsi="Times New Roman" w:cs="Times New Roman"/>
            <w:b/>
            <w:sz w:val="24"/>
            <w:szCs w:val="24"/>
          </w:rPr>
          <w:delText xml:space="preserve"> </w:delText>
        </w:r>
        <w:r w:rsidR="00AE547F" w:rsidDel="00CA7D90">
          <w:rPr>
            <w:rFonts w:ascii="Times New Roman" w:hAnsi="Times New Roman" w:cs="Times New Roman"/>
            <w:b/>
            <w:sz w:val="24"/>
            <w:szCs w:val="24"/>
          </w:rPr>
          <w:delText>Маратова Дильназа Руслан</w:delText>
        </w:r>
        <w:r w:rsidR="00AE547F" w:rsidDel="00CA7D90">
          <w:rPr>
            <w:rFonts w:ascii="Times New Roman" w:hAnsi="Times New Roman" w:cs="Times New Roman"/>
            <w:b/>
            <w:sz w:val="24"/>
            <w:szCs w:val="24"/>
            <w:lang w:val="kk-KZ"/>
          </w:rPr>
          <w:delText>қызы</w:delText>
        </w:r>
        <w:r w:rsidR="00AE547F" w:rsidRPr="00CB43DB" w:rsidDel="00CA7D90">
          <w:rPr>
            <w:rFonts w:ascii="Times New Roman" w:hAnsi="Times New Roman" w:cs="Times New Roman"/>
            <w:sz w:val="24"/>
            <w:szCs w:val="24"/>
          </w:rPr>
          <w:delText xml:space="preserve">, ИИН: </w:delText>
        </w:r>
        <w:r w:rsidR="00AE547F" w:rsidDel="00CA7D90">
          <w:rPr>
            <w:rFonts w:ascii="Times New Roman" w:hAnsi="Times New Roman" w:cs="Times New Roman"/>
            <w:sz w:val="24"/>
            <w:szCs w:val="24"/>
            <w:lang w:val="kk-KZ"/>
          </w:rPr>
          <w:delText>030221650716</w:delText>
        </w:r>
        <w:r w:rsidR="00AE547F" w:rsidRPr="00CB43DB" w:rsidDel="00CA7D90">
          <w:rPr>
            <w:rFonts w:ascii="Times New Roman" w:hAnsi="Times New Roman" w:cs="Times New Roman"/>
            <w:sz w:val="24"/>
            <w:szCs w:val="24"/>
          </w:rPr>
          <w:delText>, удостоверение личности №</w:delText>
        </w:r>
        <w:r w:rsidR="00AE547F" w:rsidDel="00CA7D90">
          <w:rPr>
            <w:rFonts w:ascii="Times New Roman" w:hAnsi="Times New Roman" w:cs="Times New Roman"/>
            <w:sz w:val="24"/>
            <w:szCs w:val="24"/>
            <w:lang w:val="kk-KZ"/>
          </w:rPr>
          <w:delText>045630670</w:delText>
        </w:r>
        <w:r w:rsidR="00AE547F" w:rsidRPr="00CB43DB" w:rsidDel="00CA7D90">
          <w:rPr>
            <w:rFonts w:ascii="Times New Roman" w:hAnsi="Times New Roman" w:cs="Times New Roman"/>
            <w:sz w:val="24"/>
            <w:szCs w:val="24"/>
          </w:rPr>
          <w:delText xml:space="preserve">, выдано МВД РК  от </w:delText>
        </w:r>
        <w:r w:rsidR="00AE547F" w:rsidDel="00CA7D90">
          <w:rPr>
            <w:rFonts w:ascii="Times New Roman" w:hAnsi="Times New Roman" w:cs="Times New Roman"/>
            <w:sz w:val="24"/>
            <w:szCs w:val="24"/>
            <w:lang w:val="kk-KZ"/>
          </w:rPr>
          <w:delText>19</w:delText>
        </w:r>
        <w:r w:rsidR="00AE547F" w:rsidRPr="00CB43DB" w:rsidDel="00CA7D90">
          <w:rPr>
            <w:rFonts w:ascii="Times New Roman" w:hAnsi="Times New Roman" w:cs="Times New Roman"/>
            <w:sz w:val="24"/>
            <w:szCs w:val="24"/>
          </w:rPr>
          <w:delText>.</w:delText>
        </w:r>
        <w:r w:rsidR="00AE547F" w:rsidDel="00CA7D90">
          <w:rPr>
            <w:rFonts w:ascii="Times New Roman" w:hAnsi="Times New Roman" w:cs="Times New Roman"/>
            <w:sz w:val="24"/>
            <w:szCs w:val="24"/>
            <w:lang w:val="kk-KZ"/>
          </w:rPr>
          <w:delText>03</w:delText>
        </w:r>
        <w:r w:rsidR="00AE547F" w:rsidRPr="00CB43DB" w:rsidDel="00CA7D90">
          <w:rPr>
            <w:rFonts w:ascii="Times New Roman" w:hAnsi="Times New Roman" w:cs="Times New Roman"/>
            <w:sz w:val="24"/>
            <w:szCs w:val="24"/>
          </w:rPr>
          <w:delText>.201</w:delText>
        </w:r>
        <w:r w:rsidR="00AE547F" w:rsidDel="00CA7D90">
          <w:rPr>
            <w:rFonts w:ascii="Times New Roman" w:hAnsi="Times New Roman" w:cs="Times New Roman"/>
            <w:sz w:val="24"/>
            <w:szCs w:val="24"/>
            <w:lang w:val="kk-KZ"/>
          </w:rPr>
          <w:delText>9</w:delText>
        </w:r>
        <w:r w:rsidR="00AE547F" w:rsidRPr="00CB43DB" w:rsidDel="00CA7D90">
          <w:rPr>
            <w:rFonts w:ascii="Times New Roman" w:hAnsi="Times New Roman" w:cs="Times New Roman"/>
            <w:sz w:val="24"/>
            <w:szCs w:val="24"/>
          </w:rPr>
          <w:delText>г., проживающ</w:delText>
        </w:r>
        <w:r w:rsidR="00AE547F" w:rsidDel="00CA7D90">
          <w:rPr>
            <w:rFonts w:ascii="Times New Roman" w:hAnsi="Times New Roman" w:cs="Times New Roman"/>
            <w:sz w:val="24"/>
            <w:szCs w:val="24"/>
          </w:rPr>
          <w:delText>ая</w:delText>
        </w:r>
        <w:r w:rsidR="00AE547F" w:rsidRPr="00CB43DB" w:rsidDel="00CA7D90">
          <w:rPr>
            <w:rFonts w:ascii="Times New Roman" w:hAnsi="Times New Roman" w:cs="Times New Roman"/>
            <w:sz w:val="24"/>
            <w:szCs w:val="24"/>
          </w:rPr>
          <w:delText xml:space="preserve"> по адресу: Республика Казахстан,</w:delText>
        </w:r>
        <w:r w:rsidR="00AE547F" w:rsidDel="00CA7D90">
          <w:rPr>
            <w:rFonts w:ascii="Times New Roman" w:hAnsi="Times New Roman" w:cs="Times New Roman"/>
            <w:sz w:val="24"/>
            <w:szCs w:val="24"/>
          </w:rPr>
          <w:delText xml:space="preserve">  </w:delText>
        </w:r>
        <w:r w:rsidR="00AE547F" w:rsidRPr="00CB43DB" w:rsidDel="00CA7D90">
          <w:rPr>
            <w:rFonts w:ascii="Times New Roman" w:hAnsi="Times New Roman" w:cs="Times New Roman"/>
            <w:sz w:val="24"/>
            <w:szCs w:val="24"/>
          </w:rPr>
          <w:delText xml:space="preserve"> г. Астана, ул. </w:delText>
        </w:r>
        <w:r w:rsidR="00AE547F" w:rsidDel="00CA7D90">
          <w:rPr>
            <w:rFonts w:ascii="Times New Roman" w:hAnsi="Times New Roman" w:cs="Times New Roman"/>
            <w:sz w:val="24"/>
            <w:szCs w:val="24"/>
            <w:lang w:val="kk-KZ"/>
          </w:rPr>
          <w:delText>Кабанбай батыра</w:delText>
        </w:r>
        <w:r w:rsidR="00AE547F" w:rsidRPr="00CB43DB" w:rsidDel="00CA7D90">
          <w:rPr>
            <w:rFonts w:ascii="Times New Roman" w:hAnsi="Times New Roman" w:cs="Times New Roman"/>
            <w:sz w:val="24"/>
            <w:szCs w:val="24"/>
          </w:rPr>
          <w:delText>, д.</w:delText>
        </w:r>
        <w:r w:rsidR="00AE547F" w:rsidDel="00CA7D90">
          <w:rPr>
            <w:rFonts w:ascii="Times New Roman" w:hAnsi="Times New Roman" w:cs="Times New Roman"/>
            <w:sz w:val="24"/>
            <w:szCs w:val="24"/>
            <w:lang w:val="kk-KZ"/>
          </w:rPr>
          <w:delText>59а</w:delText>
        </w:r>
        <w:r w:rsidR="00AE547F" w:rsidRPr="00CB43DB" w:rsidDel="00CA7D90">
          <w:rPr>
            <w:rFonts w:ascii="Times New Roman" w:hAnsi="Times New Roman" w:cs="Times New Roman"/>
            <w:sz w:val="24"/>
            <w:szCs w:val="24"/>
          </w:rPr>
          <w:delText xml:space="preserve">, кв. </w:delText>
        </w:r>
        <w:r w:rsidR="00AE547F" w:rsidDel="00CA7D90">
          <w:rPr>
            <w:rFonts w:ascii="Times New Roman" w:hAnsi="Times New Roman" w:cs="Times New Roman"/>
            <w:sz w:val="24"/>
            <w:szCs w:val="24"/>
            <w:lang w:val="kk-KZ"/>
          </w:rPr>
          <w:delText>186</w:delText>
        </w:r>
        <w:r w:rsidR="00180B31" w:rsidRPr="00CB43DB" w:rsidDel="00CA7D90">
          <w:rPr>
            <w:rFonts w:ascii="Times New Roman" w:hAnsi="Times New Roman" w:cs="Times New Roman"/>
            <w:sz w:val="24"/>
            <w:szCs w:val="24"/>
          </w:rPr>
          <w:delText xml:space="preserve">,  </w:delText>
        </w:r>
        <w:r w:rsidR="006A08D5" w:rsidRPr="00CB43DB" w:rsidDel="00CA7D90">
          <w:rPr>
            <w:rFonts w:ascii="Times New Roman" w:hAnsi="Times New Roman" w:cs="Times New Roman"/>
            <w:sz w:val="24"/>
            <w:szCs w:val="24"/>
          </w:rPr>
          <w:delText>именуем</w:delText>
        </w:r>
        <w:r w:rsidR="00180B31" w:rsidDel="00CA7D90">
          <w:rPr>
            <w:rFonts w:ascii="Times New Roman" w:hAnsi="Times New Roman" w:cs="Times New Roman"/>
            <w:sz w:val="24"/>
            <w:szCs w:val="24"/>
          </w:rPr>
          <w:delText>ая</w:delText>
        </w:r>
        <w:r w:rsidR="006A08D5" w:rsidRPr="00CB43DB" w:rsidDel="00CA7D90">
          <w:rPr>
            <w:rFonts w:ascii="Times New Roman" w:hAnsi="Times New Roman" w:cs="Times New Roman"/>
            <w:sz w:val="24"/>
            <w:szCs w:val="24"/>
          </w:rPr>
          <w:delText xml:space="preserve"> в дальнейшем </w:delText>
        </w:r>
        <w:r w:rsidR="006A08D5" w:rsidRPr="00CB43DB" w:rsidDel="00CA7D90">
          <w:rPr>
            <w:rFonts w:ascii="Times New Roman" w:hAnsi="Times New Roman" w:cs="Times New Roman"/>
            <w:b/>
            <w:sz w:val="24"/>
            <w:szCs w:val="24"/>
          </w:rPr>
          <w:delText>«Принимающая Сторона»</w:delText>
        </w:r>
        <w:r w:rsidR="006A08D5" w:rsidRPr="00CB43DB" w:rsidDel="00CA7D90">
          <w:rPr>
            <w:rFonts w:ascii="Times New Roman" w:hAnsi="Times New Roman" w:cs="Times New Roman"/>
            <w:sz w:val="24"/>
            <w:szCs w:val="24"/>
          </w:rPr>
          <w:delText xml:space="preserve">, с другой стороны, </w:delText>
        </w:r>
        <w:r w:rsidR="00180B31" w:rsidRPr="00CB43DB" w:rsidDel="00CA7D90">
          <w:rPr>
            <w:rFonts w:ascii="Times New Roman" w:hAnsi="Times New Roman" w:cs="Times New Roman"/>
            <w:sz w:val="24"/>
            <w:szCs w:val="24"/>
          </w:rPr>
          <w:delText>совместно именуемые «Стороны», а по отдельности «Сторона»</w:delText>
        </w:r>
        <w:r w:rsidR="00180B31" w:rsidDel="00CA7D90">
          <w:rPr>
            <w:rFonts w:ascii="Times New Roman" w:hAnsi="Times New Roman" w:cs="Times New Roman"/>
            <w:sz w:val="24"/>
            <w:szCs w:val="24"/>
          </w:rPr>
          <w:delText xml:space="preserve"> или как указано выше</w:delText>
        </w:r>
        <w:r w:rsidR="00180B31" w:rsidRPr="00CB43DB" w:rsidDel="00CA7D90">
          <w:rPr>
            <w:rFonts w:ascii="Times New Roman" w:hAnsi="Times New Roman" w:cs="Times New Roman"/>
            <w:sz w:val="24"/>
            <w:szCs w:val="24"/>
          </w:rPr>
          <w:delText xml:space="preserve">, </w:delText>
        </w:r>
      </w:del>
      <w:r w:rsidR="00180B31" w:rsidRPr="00CB43DB">
        <w:rPr>
          <w:rFonts w:ascii="Times New Roman" w:hAnsi="Times New Roman" w:cs="Times New Roman"/>
          <w:sz w:val="24"/>
          <w:szCs w:val="24"/>
        </w:rPr>
        <w:t>заключили</w:t>
      </w:r>
      <w:r w:rsidR="006A08D5" w:rsidRPr="00CB43DB">
        <w:rPr>
          <w:rFonts w:ascii="Times New Roman" w:hAnsi="Times New Roman" w:cs="Times New Roman"/>
          <w:sz w:val="24"/>
          <w:szCs w:val="24"/>
        </w:rPr>
        <w:t xml:space="preserve"> настоящее Соглашение о конфиденциальности и неразглашении информации (далее – Соглашение) о нижеследующем:</w:t>
      </w:r>
    </w:p>
    <w:p w14:paraId="2B51DA38" w14:textId="77777777" w:rsidR="00180B31" w:rsidRPr="00CB43DB" w:rsidRDefault="00180B31" w:rsidP="00AD6C7D">
      <w:pPr>
        <w:keepNext/>
        <w:widowControl w:val="0"/>
        <w:tabs>
          <w:tab w:val="left" w:pos="567"/>
        </w:tabs>
        <w:spacing w:after="0" w:line="240" w:lineRule="auto"/>
        <w:ind w:firstLine="709"/>
        <w:jc w:val="both"/>
        <w:rPr>
          <w:rFonts w:ascii="Times New Roman" w:hAnsi="Times New Roman" w:cs="Times New Roman"/>
          <w:sz w:val="24"/>
          <w:szCs w:val="24"/>
        </w:rPr>
      </w:pPr>
    </w:p>
    <w:p w14:paraId="0040B064" w14:textId="77777777" w:rsidR="006A08D5" w:rsidRPr="00CB43DB" w:rsidRDefault="006A08D5"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ТЕРМИНЫ И ПОНЯТИЯ, ИСПОЛЬЗУЕМЫЕ В СОГЛАШЕНИИ</w:t>
      </w:r>
    </w:p>
    <w:p w14:paraId="4CBBA772" w14:textId="709268E7" w:rsidR="006A08D5" w:rsidRPr="00CB43DB" w:rsidRDefault="00E47EED"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В</w:t>
      </w:r>
      <w:r w:rsidR="006A08D5" w:rsidRPr="00CB43DB">
        <w:rPr>
          <w:rFonts w:ascii="Times New Roman" w:hAnsi="Times New Roman" w:cs="Times New Roman"/>
          <w:sz w:val="24"/>
          <w:szCs w:val="24"/>
        </w:rPr>
        <w:t xml:space="preserve"> Соглашении </w:t>
      </w:r>
      <w:r w:rsidRPr="00CB43DB">
        <w:rPr>
          <w:rFonts w:ascii="Times New Roman" w:hAnsi="Times New Roman" w:cs="Times New Roman"/>
          <w:sz w:val="24"/>
          <w:szCs w:val="24"/>
        </w:rPr>
        <w:t xml:space="preserve">используются </w:t>
      </w:r>
      <w:r w:rsidR="006A08D5" w:rsidRPr="00CB43DB">
        <w:rPr>
          <w:rFonts w:ascii="Times New Roman" w:hAnsi="Times New Roman" w:cs="Times New Roman"/>
          <w:sz w:val="24"/>
          <w:szCs w:val="24"/>
        </w:rPr>
        <w:t>следующие термины и понятия:</w:t>
      </w:r>
    </w:p>
    <w:p w14:paraId="5613A651"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Информация</w:t>
      </w:r>
      <w:r w:rsidRPr="00CB43DB">
        <w:rPr>
          <w:rFonts w:ascii="Times New Roman" w:hAnsi="Times New Roman" w:cs="Times New Roman"/>
          <w:sz w:val="24"/>
          <w:szCs w:val="24"/>
        </w:rPr>
        <w:t xml:space="preserve"> - сведения (сообщения, данные) независимо от формы их представления.</w:t>
      </w:r>
    </w:p>
    <w:p w14:paraId="4AE05AD9"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Информация, составляющая коммерческую тайну</w:t>
      </w:r>
      <w:r w:rsidRPr="00CB43DB">
        <w:rPr>
          <w:rFonts w:ascii="Times New Roman" w:hAnsi="Times New Roman" w:cs="Times New Roman"/>
          <w:sz w:val="24"/>
          <w:szCs w:val="24"/>
        </w:rPr>
        <w:t xml:space="preserve"> - научно-техническая, технологическая, производственная, финансово-экономическая, организационная и иная информация, в том числе о результатах интеллектуальной деятельности в научно-технической сфере, сведения о способах осуществления профессиональной деятельности,  которая имеет действительную или потенциальную коммерческую ценность в силу неизвестности ее Третьим лицам, к которой  нет свободного доступа на законном основании и в отношении которых обладателем такой информации введен режим коммерческой тайны.</w:t>
      </w:r>
    </w:p>
    <w:p w14:paraId="1C0A267A"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Конфиденциальная информация</w:t>
      </w:r>
      <w:r w:rsidRPr="00CB43DB">
        <w:rPr>
          <w:rFonts w:ascii="Times New Roman" w:hAnsi="Times New Roman" w:cs="Times New Roman"/>
          <w:sz w:val="24"/>
          <w:szCs w:val="24"/>
        </w:rPr>
        <w:t>:</w:t>
      </w:r>
    </w:p>
    <w:p w14:paraId="4C72E286" w14:textId="34297B18" w:rsidR="006A08D5" w:rsidRDefault="006A08D5">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w:t>
      </w:r>
      <w:r w:rsidR="003D4C62">
        <w:rPr>
          <w:rFonts w:ascii="Times New Roman" w:hAnsi="Times New Roman" w:cs="Times New Roman"/>
          <w:sz w:val="24"/>
          <w:szCs w:val="24"/>
        </w:rPr>
        <w:t xml:space="preserve">  </w:t>
      </w:r>
      <w:r w:rsidRPr="00CB43DB">
        <w:rPr>
          <w:rFonts w:ascii="Times New Roman" w:hAnsi="Times New Roman" w:cs="Times New Roman"/>
          <w:sz w:val="24"/>
          <w:szCs w:val="24"/>
        </w:rPr>
        <w:t xml:space="preserve"> любая информация, в том числе, без ограничений, вся информация, касающаяся бизнес-планов, финансовых и технических вопросов, коммерческих тайн, </w:t>
      </w:r>
      <w:r w:rsidR="003D4C62" w:rsidRPr="00785B97">
        <w:rPr>
          <w:rFonts w:ascii="Times New Roman" w:hAnsi="Times New Roman" w:cs="Times New Roman"/>
          <w:sz w:val="24"/>
          <w:szCs w:val="24"/>
        </w:rPr>
        <w:t xml:space="preserve">данных учредительных документов, внутренней документации, </w:t>
      </w:r>
      <w:r w:rsidRPr="00CB43DB">
        <w:rPr>
          <w:rFonts w:ascii="Times New Roman" w:hAnsi="Times New Roman" w:cs="Times New Roman"/>
          <w:sz w:val="24"/>
          <w:szCs w:val="24"/>
        </w:rPr>
        <w:t xml:space="preserve">проектов ноу-хау, изобретений, операций и любая другая информация, полученная или приобретенная одной из Сторон («Принимающая Сторона»), от другой Стороны («Передающая Сторона») в ходе изучения возможных деловых отношений; </w:t>
      </w:r>
    </w:p>
    <w:p w14:paraId="1CFB41D8" w14:textId="3F706F37" w:rsidR="003D4C62" w:rsidRPr="00CB43DB" w:rsidRDefault="003D4C62">
      <w:pPr>
        <w:keepNext/>
        <w:widowControl w:val="0"/>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информация, получения в процессе выполнения работ и/или оказания услуг;</w:t>
      </w:r>
    </w:p>
    <w:p w14:paraId="6E68FE1A" w14:textId="77777777" w:rsidR="006A08D5" w:rsidRPr="00CB43DB" w:rsidRDefault="006A08D5">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 информация ограниченного доступа, составляющая коммерческую тайну Стороны, Инсайдерская информация, а также любая иная принадлежащая Стороне Информация независимо от формы ее предоставления, передаваемая Передающей стороной Принимающей стороне. Любые отчеты, анализы или справки, основанные на Конфиденциальной информации или содержащие ее, также являются конфиденциальными и признаются Конфиденциальной информацией;</w:t>
      </w:r>
    </w:p>
    <w:p w14:paraId="1ACBE515" w14:textId="0B80393F" w:rsidR="003D4C62" w:rsidRDefault="006A08D5">
      <w:pPr>
        <w:suppressAutoHyphen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 научно-техническая, технологическая, производственная, финансово-экономическая, организационная, правовая  и иная информация, в том числе о результатах интеллектуальной деятельности в научно-технической сфере, сведения о способах осуществления профессиональной деятельности или иная информация, раскрытая устно, в документальной форме, путем демонстрации или иным способом, содержащая в любой форме, включая без ограничений данные, чертежи, фильмы, документы и носители, читаемой на компьютере информации. Информация, переданная в виде компьютерного кода, не должна подвергаться декомпилированию или реверс-</w:t>
      </w:r>
      <w:r w:rsidRPr="00CB43DB">
        <w:rPr>
          <w:rFonts w:ascii="Times New Roman" w:hAnsi="Times New Roman" w:cs="Times New Roman"/>
          <w:sz w:val="24"/>
          <w:szCs w:val="24"/>
        </w:rPr>
        <w:lastRenderedPageBreak/>
        <w:t>инжинирингу Принимающей стороной, быть использованным только в интересах Принимающей стороны</w:t>
      </w:r>
      <w:r w:rsidR="003D4C62">
        <w:rPr>
          <w:rFonts w:ascii="Times New Roman" w:hAnsi="Times New Roman" w:cs="Times New Roman"/>
          <w:sz w:val="24"/>
          <w:szCs w:val="24"/>
        </w:rPr>
        <w:t>;</w:t>
      </w:r>
    </w:p>
    <w:p w14:paraId="705B8581" w14:textId="0EB44551" w:rsidR="003D4C62" w:rsidRPr="00CB43DB" w:rsidRDefault="003D4C62">
      <w:pPr>
        <w:suppressAutoHyphens/>
        <w:spacing w:after="0" w:line="240" w:lineRule="auto"/>
        <w:jc w:val="both"/>
        <w:rPr>
          <w:rFonts w:ascii="Times New Roman" w:hAnsi="Times New Roman" w:cs="Times New Roman"/>
          <w:sz w:val="24"/>
          <w:szCs w:val="24"/>
        </w:rPr>
      </w:pPr>
      <w:r>
        <w:rPr>
          <w:rFonts w:ascii="Times New Roman" w:hAnsi="Times New Roman" w:cs="Times New Roman"/>
          <w:sz w:val="24"/>
          <w:szCs w:val="24"/>
        </w:rPr>
        <w:t>-     иная информация.</w:t>
      </w:r>
    </w:p>
    <w:p w14:paraId="2595EF93" w14:textId="77777777" w:rsidR="006A08D5" w:rsidRPr="00CB43DB" w:rsidRDefault="006A08D5" w:rsidP="00AD6C7D">
      <w:pPr>
        <w:autoSpaceDE w:val="0"/>
        <w:autoSpaceDN w:val="0"/>
        <w:adjustRightInd w:val="0"/>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Конфиденциальность информации</w:t>
      </w:r>
      <w:r w:rsidRPr="00CB43DB">
        <w:rPr>
          <w:rFonts w:ascii="Times New Roman" w:hAnsi="Times New Roman" w:cs="Times New Roman"/>
          <w:sz w:val="24"/>
          <w:szCs w:val="24"/>
        </w:rPr>
        <w:t xml:space="preserve"> - обязательное для выполнения Принимающей стороной требование не передавать такую информацию Третьим лицам без согласия Передающей стороны.</w:t>
      </w:r>
    </w:p>
    <w:p w14:paraId="0414A1E3"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Передающая</w:t>
      </w:r>
      <w:r w:rsidRPr="00CB43DB">
        <w:rPr>
          <w:rFonts w:ascii="Times New Roman" w:hAnsi="Times New Roman" w:cs="Times New Roman"/>
          <w:sz w:val="24"/>
          <w:szCs w:val="24"/>
        </w:rPr>
        <w:t xml:space="preserve"> </w:t>
      </w:r>
      <w:r w:rsidRPr="00CB43DB">
        <w:rPr>
          <w:rFonts w:ascii="Times New Roman" w:hAnsi="Times New Roman" w:cs="Times New Roman"/>
          <w:b/>
          <w:sz w:val="24"/>
          <w:szCs w:val="24"/>
        </w:rPr>
        <w:t>сторона</w:t>
      </w:r>
      <w:r w:rsidRPr="00CB43DB">
        <w:rPr>
          <w:rFonts w:ascii="Times New Roman" w:hAnsi="Times New Roman" w:cs="Times New Roman"/>
          <w:sz w:val="24"/>
          <w:szCs w:val="24"/>
        </w:rPr>
        <w:t xml:space="preserve"> – Сторона по настоящему Соглашению, являющаяся собственником либо владельцем Конфиденциальной информации и предоставляющая (передающая) Конфиденциальную информацию Принимающей стороне.</w:t>
      </w:r>
    </w:p>
    <w:p w14:paraId="26933FE2"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Принимающая сторона</w:t>
      </w:r>
      <w:r w:rsidRPr="00CB43DB">
        <w:rPr>
          <w:rFonts w:ascii="Times New Roman" w:hAnsi="Times New Roman" w:cs="Times New Roman"/>
          <w:sz w:val="24"/>
          <w:szCs w:val="24"/>
        </w:rPr>
        <w:t xml:space="preserve"> - Сторона по настоящему Соглашению, получающая Конфиденциальную информацию или доступ к такой информации от Передающей стороны в порядке и на условиях, предусмотренных настоящим Соглашением.</w:t>
      </w:r>
    </w:p>
    <w:p w14:paraId="7A068056"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Аффилированное лицо</w:t>
      </w:r>
      <w:r w:rsidRPr="00CB43DB">
        <w:rPr>
          <w:rFonts w:ascii="Times New Roman" w:hAnsi="Times New Roman" w:cs="Times New Roman"/>
          <w:sz w:val="24"/>
          <w:szCs w:val="24"/>
        </w:rPr>
        <w:t xml:space="preserve"> (в отношении любой из Сторон) – любое физическое или юридическое лицо, которое прямо или косвенно контролирует Сторону, находится под контролем Стороны либо находится со Стороной под общим контролем, а также любое физическое или юридическое лицо, которое может быть признано аффилированным лицом в соответствии с законодательством Республики Казахстан. Под «контролем» для целей настоящего Соглашения понимается возможность прямо или косвенно (в силу преобладающего участия в уставном капитале, либо в соответствии с заключенным между ними договором, либо участия в органах управления, либо иным образом) определять решения, принимаемые подконтрольным лицом.</w:t>
      </w:r>
    </w:p>
    <w:p w14:paraId="66766F22"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Разглашение Конфиденциальной информации</w:t>
      </w:r>
      <w:r w:rsidRPr="00CB43DB">
        <w:rPr>
          <w:rFonts w:ascii="Times New Roman" w:hAnsi="Times New Roman" w:cs="Times New Roman"/>
          <w:sz w:val="24"/>
          <w:szCs w:val="24"/>
        </w:rPr>
        <w:t xml:space="preserve"> - несанкционированные действия Принимающей стороны, в результате которых Третьи лица получили доступ к Конфиденциальной информации. Разглашением Конфиденциальной информации признается также бездействие Принимающей стороны, выразившееся в необеспечении надлежащего уровня защиты полученной от Передающей стороны Конфиденциальной информации и повлекшее получение доступа к такой информации со стороны Третьих лиц.</w:t>
      </w:r>
    </w:p>
    <w:p w14:paraId="689249FC"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b/>
          <w:sz w:val="24"/>
          <w:szCs w:val="24"/>
        </w:rPr>
      </w:pPr>
      <w:r w:rsidRPr="00CB43DB">
        <w:rPr>
          <w:rFonts w:ascii="Times New Roman" w:hAnsi="Times New Roman" w:cs="Times New Roman"/>
          <w:b/>
          <w:sz w:val="24"/>
          <w:szCs w:val="24"/>
        </w:rPr>
        <w:t>Правообладатели и (или) Стороны</w:t>
      </w:r>
      <w:r w:rsidRPr="00CB43DB">
        <w:rPr>
          <w:rFonts w:ascii="Times New Roman" w:hAnsi="Times New Roman" w:cs="Times New Roman"/>
          <w:sz w:val="24"/>
          <w:szCs w:val="24"/>
        </w:rPr>
        <w:t xml:space="preserve"> – Одна из Сторон либо Стороны, владеющие Конфиденциальной информацией на законных основаниях и имеющие право разрешать или ограничивать доступ к принадлежащей каждой из Сторон Конфиденциальной информации.</w:t>
      </w:r>
    </w:p>
    <w:p w14:paraId="4F2D3232"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Третьи лица</w:t>
      </w:r>
      <w:r w:rsidRPr="00CB43DB">
        <w:rPr>
          <w:rFonts w:ascii="Times New Roman" w:hAnsi="Times New Roman" w:cs="Times New Roman"/>
          <w:sz w:val="24"/>
          <w:szCs w:val="24"/>
        </w:rPr>
        <w:t xml:space="preserve"> - юридические лица, не являющиеся Сторонами, их Аффилированными лицами, а также физические лица, не являющиеся аффилированными по отношению к Сторонам либо не состоящие со Сторонами и/или их аффилированными лицами в трудовых отношениях.</w:t>
      </w:r>
    </w:p>
    <w:p w14:paraId="13EB865A"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 xml:space="preserve">Режим Коммерческой тайны </w:t>
      </w:r>
      <w:r w:rsidRPr="00CB43DB">
        <w:rPr>
          <w:rFonts w:ascii="Times New Roman" w:hAnsi="Times New Roman" w:cs="Times New Roman"/>
          <w:sz w:val="24"/>
          <w:szCs w:val="24"/>
        </w:rPr>
        <w:t>- правовые, организационные, технические и иные принимаемые Правообладателем Информации меры по охране ее конфиденциальности.</w:t>
      </w:r>
    </w:p>
    <w:p w14:paraId="4D8DEA89"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r w:rsidRPr="00CB43DB">
        <w:rPr>
          <w:rFonts w:ascii="Times New Roman" w:hAnsi="Times New Roman" w:cs="Times New Roman"/>
          <w:b/>
          <w:sz w:val="24"/>
          <w:szCs w:val="24"/>
        </w:rPr>
        <w:t>Носители информации</w:t>
      </w:r>
      <w:r w:rsidRPr="00CB43DB">
        <w:rPr>
          <w:rFonts w:ascii="Times New Roman" w:hAnsi="Times New Roman" w:cs="Times New Roman"/>
          <w:sz w:val="24"/>
          <w:szCs w:val="24"/>
        </w:rPr>
        <w:t xml:space="preserve"> - материальные объекты, в которых Информация находит свое отображение в виде символов, технических решений и процессов.</w:t>
      </w:r>
    </w:p>
    <w:p w14:paraId="586B5A51" w14:textId="77777777" w:rsidR="006A08D5" w:rsidRPr="00CB43DB" w:rsidRDefault="006A08D5" w:rsidP="00AD6C7D">
      <w:pPr>
        <w:keepNext/>
        <w:widowControl w:val="0"/>
        <w:spacing w:after="0" w:line="240" w:lineRule="auto"/>
        <w:jc w:val="both"/>
        <w:rPr>
          <w:rFonts w:ascii="Times New Roman" w:hAnsi="Times New Roman" w:cs="Times New Roman"/>
          <w:sz w:val="24"/>
          <w:szCs w:val="24"/>
        </w:rPr>
      </w:pPr>
    </w:p>
    <w:p w14:paraId="2974B962" w14:textId="2C4354F9" w:rsidR="006A08D5" w:rsidRPr="00CB43DB" w:rsidRDefault="003D4C62"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ПРЕДМЕТ СОГЛАШЕНИЯ</w:t>
      </w:r>
    </w:p>
    <w:p w14:paraId="7DF8A3EA" w14:textId="77777777" w:rsidR="006A08D5" w:rsidRPr="00CB43DB" w:rsidRDefault="006A08D5"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Предметом настоящего Соглашения является обмен конфиденциальной информацией, передаваемой Сторонами друг другу в процессе сотрудничества. </w:t>
      </w:r>
    </w:p>
    <w:p w14:paraId="46B53481" w14:textId="77777777" w:rsidR="006A08D5" w:rsidRPr="00CB43DB" w:rsidRDefault="006A08D5"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Конфиденциальная информация по настоящему Соглашению передается Сторонами друг другу в устной форме, посредством электронной почты и/или на носителях информации (магнитные и оптические диски, флэш-память, в виде бумажной копии). </w:t>
      </w:r>
    </w:p>
    <w:p w14:paraId="30AC134E" w14:textId="7559BFC9" w:rsidR="006A08D5" w:rsidRPr="00CB43DB" w:rsidRDefault="006A08D5"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Конфиденциальная информация по настоящему Соглашению не может быть использована в целях отличных от описанных в пункте </w:t>
      </w:r>
      <w:r w:rsidRPr="00CB43DB">
        <w:rPr>
          <w:rFonts w:ascii="Times New Roman" w:hAnsi="Times New Roman" w:cs="Times New Roman"/>
          <w:sz w:val="24"/>
          <w:szCs w:val="24"/>
          <w:lang w:val="kk-KZ"/>
        </w:rPr>
        <w:t>2</w:t>
      </w:r>
      <w:r w:rsidRPr="00CB43DB">
        <w:rPr>
          <w:rFonts w:ascii="Times New Roman" w:hAnsi="Times New Roman" w:cs="Times New Roman"/>
          <w:sz w:val="24"/>
          <w:szCs w:val="24"/>
        </w:rPr>
        <w:t xml:space="preserve">.1. </w:t>
      </w:r>
      <w:r w:rsidR="00E47EED" w:rsidRPr="00CB43DB">
        <w:rPr>
          <w:rFonts w:ascii="Times New Roman" w:hAnsi="Times New Roman" w:cs="Times New Roman"/>
          <w:sz w:val="24"/>
          <w:szCs w:val="24"/>
        </w:rPr>
        <w:t>Соглашения.</w:t>
      </w:r>
    </w:p>
    <w:p w14:paraId="546D5407" w14:textId="77777777" w:rsidR="006A08D5" w:rsidRPr="00CB43DB" w:rsidRDefault="006A08D5" w:rsidP="003D4C62">
      <w:pPr>
        <w:keepNext/>
        <w:widowControl w:val="0"/>
        <w:spacing w:after="0" w:line="240" w:lineRule="auto"/>
        <w:jc w:val="center"/>
        <w:rPr>
          <w:rFonts w:ascii="Times New Roman" w:hAnsi="Times New Roman" w:cs="Times New Roman"/>
          <w:sz w:val="24"/>
          <w:szCs w:val="24"/>
        </w:rPr>
      </w:pPr>
    </w:p>
    <w:p w14:paraId="013D6F55" w14:textId="39878B32" w:rsidR="006A08D5" w:rsidRPr="00CB43DB" w:rsidRDefault="003D4C62"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ОБЯЗАННОСТИ СТОРОН</w:t>
      </w:r>
    </w:p>
    <w:p w14:paraId="2CE4BABD" w14:textId="77777777" w:rsidR="006A08D5" w:rsidRPr="00CB43DB" w:rsidRDefault="006A08D5"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Стороны пришли к взаимному согласию, что Конфиденциальная информация и все права, содержащиеся в ней и/или связанные с ней, являются исключительной собственностью Передающей стороны.</w:t>
      </w:r>
    </w:p>
    <w:p w14:paraId="5DDCBA9A" w14:textId="5120D491" w:rsidR="006A08D5" w:rsidRPr="00CB43DB" w:rsidRDefault="003D4C62"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785B97">
        <w:rPr>
          <w:rFonts w:ascii="Times New Roman" w:hAnsi="Times New Roman" w:cs="Times New Roman"/>
          <w:sz w:val="24"/>
          <w:szCs w:val="24"/>
        </w:rPr>
        <w:t>Принимающая сторона заявляет, что будет держать</w:t>
      </w:r>
      <w:r w:rsidR="006A08D5" w:rsidRPr="00CB43DB">
        <w:rPr>
          <w:rFonts w:ascii="Times New Roman" w:hAnsi="Times New Roman" w:cs="Times New Roman"/>
          <w:sz w:val="24"/>
          <w:szCs w:val="24"/>
        </w:rPr>
        <w:t xml:space="preserve"> в строгом секрете Конфиденциальную информацию, обязуются ее защищать и охранять путем принятия мер, которые применяются и применимы к Конфиденциальной информации.</w:t>
      </w:r>
    </w:p>
    <w:p w14:paraId="77EF9865" w14:textId="34E166E4" w:rsidR="006A08D5" w:rsidRDefault="003D4C62">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785B97">
        <w:rPr>
          <w:rFonts w:ascii="Times New Roman" w:hAnsi="Times New Roman" w:cs="Times New Roman"/>
          <w:sz w:val="24"/>
          <w:szCs w:val="24"/>
        </w:rPr>
        <w:t>Принимающая сторона</w:t>
      </w:r>
      <w:r>
        <w:rPr>
          <w:rFonts w:ascii="Times New Roman" w:hAnsi="Times New Roman" w:cs="Times New Roman"/>
          <w:sz w:val="24"/>
          <w:szCs w:val="24"/>
        </w:rPr>
        <w:t xml:space="preserve"> согласилась </w:t>
      </w:r>
      <w:r w:rsidR="006A08D5" w:rsidRPr="00CB43DB">
        <w:rPr>
          <w:rFonts w:ascii="Times New Roman" w:hAnsi="Times New Roman" w:cs="Times New Roman"/>
          <w:sz w:val="24"/>
          <w:szCs w:val="24"/>
        </w:rPr>
        <w:t xml:space="preserve">не раскрывать или разглашать прямо или косвенно в какой-либо форме или каким-либо средствами Конфиденциальную информацию или ее часть </w:t>
      </w:r>
      <w:r w:rsidR="006A08D5" w:rsidRPr="00CB43DB">
        <w:rPr>
          <w:rFonts w:ascii="Times New Roman" w:hAnsi="Times New Roman" w:cs="Times New Roman"/>
          <w:sz w:val="24"/>
          <w:szCs w:val="24"/>
        </w:rPr>
        <w:lastRenderedPageBreak/>
        <w:t xml:space="preserve">третьей стороне, без предварительного письменного </w:t>
      </w:r>
      <w:r>
        <w:rPr>
          <w:rFonts w:ascii="Times New Roman" w:hAnsi="Times New Roman" w:cs="Times New Roman"/>
          <w:sz w:val="24"/>
          <w:szCs w:val="24"/>
        </w:rPr>
        <w:t xml:space="preserve">согласия </w:t>
      </w:r>
      <w:r w:rsidR="006A08D5" w:rsidRPr="00CB43DB">
        <w:rPr>
          <w:rFonts w:ascii="Times New Roman" w:hAnsi="Times New Roman" w:cs="Times New Roman"/>
          <w:sz w:val="24"/>
          <w:szCs w:val="24"/>
        </w:rPr>
        <w:t xml:space="preserve">Передающей стороны.  </w:t>
      </w:r>
    </w:p>
    <w:p w14:paraId="7EBFF4DA" w14:textId="65553F4A" w:rsidR="003D4C62" w:rsidRPr="003D4C62" w:rsidRDefault="003D4C62"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proofErr w:type="spellStart"/>
      <w:r w:rsidRPr="00785B97">
        <w:rPr>
          <w:rFonts w:ascii="Times New Roman" w:hAnsi="Times New Roman" w:cs="Times New Roman"/>
          <w:sz w:val="24"/>
          <w:szCs w:val="24"/>
        </w:rPr>
        <w:t>Необозначение</w:t>
      </w:r>
      <w:proofErr w:type="spellEnd"/>
      <w:r w:rsidRPr="00785B97">
        <w:rPr>
          <w:rFonts w:ascii="Times New Roman" w:hAnsi="Times New Roman" w:cs="Times New Roman"/>
          <w:sz w:val="24"/>
          <w:szCs w:val="24"/>
        </w:rPr>
        <w:t xml:space="preserve"> Передающей стороной, предоставившей Конфиденциальную информацию, информации, передаваемой в любом формате, в качестве конфиденциальной не лишает такую информацию статуса Конфиденциальной информации.</w:t>
      </w:r>
    </w:p>
    <w:p w14:paraId="3DB6592C" w14:textId="77777777" w:rsidR="006A08D5" w:rsidRPr="00CB43DB" w:rsidRDefault="006A08D5"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Принимающая сторона обязана:</w:t>
      </w:r>
    </w:p>
    <w:p w14:paraId="63380AB9" w14:textId="47512BFB" w:rsidR="006306E6" w:rsidRPr="00CB43DB" w:rsidRDefault="006A08D5" w:rsidP="00AD6C7D">
      <w:pPr>
        <w:keepNext/>
        <w:widowControl w:val="0"/>
        <w:tabs>
          <w:tab w:val="left" w:pos="0"/>
        </w:tab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 xml:space="preserve">Использовать конфиденциальную информацию только в целях </w:t>
      </w:r>
      <w:proofErr w:type="gramStart"/>
      <w:r w:rsidRPr="00CB43DB">
        <w:rPr>
          <w:rFonts w:ascii="Times New Roman" w:hAnsi="Times New Roman" w:cs="Times New Roman"/>
          <w:sz w:val="24"/>
          <w:szCs w:val="24"/>
        </w:rPr>
        <w:t>совместного сотрудничества</w:t>
      </w:r>
      <w:proofErr w:type="gramEnd"/>
      <w:r w:rsidR="006306E6">
        <w:rPr>
          <w:rFonts w:ascii="Times New Roman" w:hAnsi="Times New Roman" w:cs="Times New Roman"/>
          <w:sz w:val="24"/>
          <w:szCs w:val="24"/>
        </w:rPr>
        <w:t>;</w:t>
      </w:r>
    </w:p>
    <w:p w14:paraId="4CA47830" w14:textId="6564A117" w:rsidR="006A08D5" w:rsidRPr="006306E6" w:rsidRDefault="006A08D5" w:rsidP="00AD6C7D">
      <w:pPr>
        <w:keepNext/>
        <w:widowControl w:val="0"/>
        <w:numPr>
          <w:ilvl w:val="2"/>
          <w:numId w:val="4"/>
        </w:numPr>
        <w:tabs>
          <w:tab w:val="left" w:pos="0"/>
        </w:tabs>
        <w:spacing w:after="0" w:line="240" w:lineRule="auto"/>
        <w:ind w:left="0" w:firstLine="0"/>
        <w:jc w:val="both"/>
        <w:rPr>
          <w:rFonts w:ascii="Times New Roman" w:hAnsi="Times New Roman" w:cs="Times New Roman"/>
          <w:sz w:val="24"/>
          <w:szCs w:val="24"/>
        </w:rPr>
      </w:pPr>
      <w:r w:rsidRPr="006306E6">
        <w:rPr>
          <w:rFonts w:ascii="Times New Roman" w:hAnsi="Times New Roman" w:cs="Times New Roman"/>
          <w:sz w:val="24"/>
          <w:szCs w:val="24"/>
        </w:rPr>
        <w:t>Воспроизводить конфиденциальную информацию строго в необходимом для достижения цели объеме. Запрещается тиражирование и производство копии и репродукции. В случает необходимости замены ресурсов ИТ-инфраструктуры Принимающей стороны и перевод на новый ресурс ИТ-инфраструктуры допускается создание копии, в этом случае копия на старом ресурсе ИТ-инфраструктуры должна быть уничтожена Принимающей стороной. При этом, каждое такое создание копий, необходимое в целях замены ресурсов ИТ-инфраструктуры Принимающей стороны, допускается после получения письменного согласия Передающей стороны. Все сведения о ресурсах и доступ к этим ресурсам ИТ-инфраструктуры Принимающей стороны в таком случае также обладают статусом конфиденциальной информации</w:t>
      </w:r>
      <w:r w:rsidR="006306E6">
        <w:rPr>
          <w:rFonts w:ascii="Times New Roman" w:hAnsi="Times New Roman" w:cs="Times New Roman"/>
          <w:sz w:val="24"/>
          <w:szCs w:val="24"/>
        </w:rPr>
        <w:t>;</w:t>
      </w:r>
    </w:p>
    <w:p w14:paraId="5CA3B568" w14:textId="77777777" w:rsidR="006A08D5" w:rsidRPr="00CB43DB" w:rsidRDefault="006A08D5" w:rsidP="00AD6C7D">
      <w:pPr>
        <w:pStyle w:val="a3"/>
        <w:keepNext/>
        <w:widowControl w:val="0"/>
        <w:numPr>
          <w:ilvl w:val="2"/>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Обеспечивать конфиденциальность информации, содержащейся в сведениях о ресурсах и доступах к этим ресурсам ИТ–инфраструктуры Передающей стороны, а именно:</w:t>
      </w:r>
    </w:p>
    <w:p w14:paraId="0F734D2C" w14:textId="77777777" w:rsidR="006A08D5" w:rsidRPr="00CB43DB" w:rsidRDefault="006A08D5">
      <w:pPr>
        <w:keepNext/>
        <w:widowControl w:val="0"/>
        <w:tabs>
          <w:tab w:val="left" w:pos="0"/>
        </w:tab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а) обеспечивать хранение конфиденциальной информации в условиях, исключающих доступ третьих лиц;</w:t>
      </w:r>
    </w:p>
    <w:p w14:paraId="55644429" w14:textId="77777777" w:rsidR="006A08D5" w:rsidRPr="00CB43DB" w:rsidRDefault="006A08D5">
      <w:pPr>
        <w:keepNext/>
        <w:widowControl w:val="0"/>
        <w:tabs>
          <w:tab w:val="left" w:pos="0"/>
        </w:tabs>
        <w:spacing w:after="0" w:line="240" w:lineRule="auto"/>
        <w:jc w:val="both"/>
        <w:rPr>
          <w:rFonts w:ascii="Times New Roman" w:hAnsi="Times New Roman" w:cs="Times New Roman"/>
          <w:sz w:val="24"/>
          <w:szCs w:val="24"/>
        </w:rPr>
      </w:pPr>
      <w:r w:rsidRPr="00CB43DB">
        <w:rPr>
          <w:rFonts w:ascii="Times New Roman" w:hAnsi="Times New Roman" w:cs="Times New Roman"/>
          <w:sz w:val="24"/>
          <w:szCs w:val="24"/>
        </w:rPr>
        <w:t>б) меры, предпринимаемые Принимающей стороной к защите полученной конфиденциальной информации, должны быть не хуже мер, предпринимаемых Принимающей стороной к защите собственной конфиденциальной информации и коммерческой тайны.</w:t>
      </w:r>
    </w:p>
    <w:p w14:paraId="0297B50F" w14:textId="77777777" w:rsidR="006A08D5" w:rsidRPr="00CB43DB" w:rsidRDefault="006A08D5" w:rsidP="00AD6C7D">
      <w:pPr>
        <w:keepNext/>
        <w:widowControl w:val="0"/>
        <w:numPr>
          <w:ilvl w:val="1"/>
          <w:numId w:val="4"/>
        </w:numPr>
        <w:tabs>
          <w:tab w:val="left" w:pos="0"/>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Принимающая сторона не будет нести обязательств по неразглашению конфиденциальной информации, если эта информация:</w:t>
      </w:r>
    </w:p>
    <w:p w14:paraId="1109C3F6" w14:textId="77777777" w:rsidR="006A08D5" w:rsidRPr="00CB43DB" w:rsidRDefault="006A08D5" w:rsidP="00AD6C7D">
      <w:pPr>
        <w:pStyle w:val="a3"/>
        <w:keepNext/>
        <w:widowControl w:val="0"/>
        <w:numPr>
          <w:ilvl w:val="2"/>
          <w:numId w:val="4"/>
        </w:numPr>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На момент раскрытия является общеизвестной;</w:t>
      </w:r>
    </w:p>
    <w:p w14:paraId="6DF8668F" w14:textId="77777777" w:rsidR="006A08D5" w:rsidRPr="00CB43DB" w:rsidRDefault="006A08D5" w:rsidP="00AD6C7D">
      <w:pPr>
        <w:keepNext/>
        <w:widowControl w:val="0"/>
        <w:numPr>
          <w:ilvl w:val="2"/>
          <w:numId w:val="4"/>
        </w:numPr>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Раскрыта государственным органам в случае, если обязанность такого раскрытия предусмотрена законодательством; </w:t>
      </w:r>
    </w:p>
    <w:p w14:paraId="65A993A8" w14:textId="77777777"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Если какая-либо часть Конфиденциальной информации подпадает под одно или более из вышеназванных исключений, то остальная часть должна </w:t>
      </w:r>
      <w:proofErr w:type="gramStart"/>
      <w:r w:rsidRPr="00CB43DB">
        <w:rPr>
          <w:rFonts w:ascii="Times New Roman" w:hAnsi="Times New Roman" w:cs="Times New Roman"/>
          <w:sz w:val="24"/>
          <w:szCs w:val="24"/>
        </w:rPr>
        <w:t>продолжать оставаться</w:t>
      </w:r>
      <w:proofErr w:type="gramEnd"/>
      <w:r w:rsidRPr="00CB43DB">
        <w:rPr>
          <w:rFonts w:ascii="Times New Roman" w:hAnsi="Times New Roman" w:cs="Times New Roman"/>
          <w:sz w:val="24"/>
          <w:szCs w:val="24"/>
        </w:rPr>
        <w:t xml:space="preserve"> предметом для запрета и ограничения, как определено в настоящем Соглашений. </w:t>
      </w:r>
    </w:p>
    <w:p w14:paraId="35928F97" w14:textId="60E66970"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В случае наступления обстоятельств, указанных в пунктах с </w:t>
      </w:r>
      <w:r w:rsidRPr="00CB43DB">
        <w:rPr>
          <w:rFonts w:ascii="Times New Roman" w:hAnsi="Times New Roman" w:cs="Times New Roman"/>
          <w:sz w:val="24"/>
          <w:szCs w:val="24"/>
          <w:lang w:val="kk-KZ"/>
        </w:rPr>
        <w:t>3</w:t>
      </w:r>
      <w:r w:rsidRPr="00CB43DB">
        <w:rPr>
          <w:rFonts w:ascii="Times New Roman" w:hAnsi="Times New Roman" w:cs="Times New Roman"/>
          <w:sz w:val="24"/>
          <w:szCs w:val="24"/>
        </w:rPr>
        <w:t>.</w:t>
      </w:r>
      <w:r w:rsidR="006306E6">
        <w:rPr>
          <w:rFonts w:ascii="Times New Roman" w:hAnsi="Times New Roman" w:cs="Times New Roman"/>
          <w:sz w:val="24"/>
          <w:szCs w:val="24"/>
        </w:rPr>
        <w:t>6.</w:t>
      </w:r>
      <w:r w:rsidRPr="00CB43DB">
        <w:rPr>
          <w:rFonts w:ascii="Times New Roman" w:hAnsi="Times New Roman" w:cs="Times New Roman"/>
          <w:sz w:val="24"/>
          <w:szCs w:val="24"/>
        </w:rPr>
        <w:t xml:space="preserve">1. - </w:t>
      </w:r>
      <w:r w:rsidRPr="00CB43DB">
        <w:rPr>
          <w:rFonts w:ascii="Times New Roman" w:hAnsi="Times New Roman" w:cs="Times New Roman"/>
          <w:sz w:val="24"/>
          <w:szCs w:val="24"/>
          <w:lang w:val="kk-KZ"/>
        </w:rPr>
        <w:t>3</w:t>
      </w:r>
      <w:r w:rsidRPr="00CB43DB">
        <w:rPr>
          <w:rFonts w:ascii="Times New Roman" w:hAnsi="Times New Roman" w:cs="Times New Roman"/>
          <w:sz w:val="24"/>
          <w:szCs w:val="24"/>
        </w:rPr>
        <w:t>.</w:t>
      </w:r>
      <w:r w:rsidR="006306E6">
        <w:rPr>
          <w:rFonts w:ascii="Times New Roman" w:hAnsi="Times New Roman" w:cs="Times New Roman"/>
          <w:sz w:val="24"/>
          <w:szCs w:val="24"/>
        </w:rPr>
        <w:t>6</w:t>
      </w:r>
      <w:r w:rsidRPr="00CB43DB">
        <w:rPr>
          <w:rFonts w:ascii="Times New Roman" w:hAnsi="Times New Roman" w:cs="Times New Roman"/>
          <w:sz w:val="24"/>
          <w:szCs w:val="24"/>
        </w:rPr>
        <w:t>.</w:t>
      </w:r>
      <w:r w:rsidR="006306E6">
        <w:rPr>
          <w:rFonts w:ascii="Times New Roman" w:hAnsi="Times New Roman" w:cs="Times New Roman"/>
          <w:sz w:val="24"/>
          <w:szCs w:val="24"/>
        </w:rPr>
        <w:t>2</w:t>
      </w:r>
      <w:r w:rsidRPr="00CB43DB">
        <w:rPr>
          <w:rFonts w:ascii="Times New Roman" w:hAnsi="Times New Roman" w:cs="Times New Roman"/>
          <w:sz w:val="24"/>
          <w:szCs w:val="24"/>
        </w:rPr>
        <w:t xml:space="preserve"> включительно, Принимающая сторона обязана уведомить об этом Передающую сторону в течение трех дней с момента наступления указанных обстоятельств.</w:t>
      </w:r>
    </w:p>
    <w:p w14:paraId="529B5B7C" w14:textId="77777777" w:rsidR="006A08D5" w:rsidRPr="00CB43DB" w:rsidRDefault="006A08D5">
      <w:pPr>
        <w:keepNext/>
        <w:widowControl w:val="0"/>
        <w:tabs>
          <w:tab w:val="left" w:pos="1134"/>
        </w:tabs>
        <w:spacing w:after="0" w:line="240" w:lineRule="auto"/>
        <w:jc w:val="both"/>
        <w:rPr>
          <w:rFonts w:ascii="Times New Roman" w:hAnsi="Times New Roman" w:cs="Times New Roman"/>
          <w:sz w:val="24"/>
          <w:szCs w:val="24"/>
        </w:rPr>
      </w:pPr>
    </w:p>
    <w:p w14:paraId="2D1196C3" w14:textId="5688B1AA" w:rsidR="006A08D5" w:rsidRPr="00CB43DB" w:rsidRDefault="006306E6"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ОТВЕТСТВЕННОСТЬ</w:t>
      </w:r>
    </w:p>
    <w:p w14:paraId="16D19434" w14:textId="77777777"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В случае нарушения Принимающей стороной какого-либо из обязательств, предусмотренных пунктом </w:t>
      </w:r>
      <w:r w:rsidRPr="00CB43DB">
        <w:rPr>
          <w:rFonts w:ascii="Times New Roman" w:hAnsi="Times New Roman" w:cs="Times New Roman"/>
          <w:sz w:val="24"/>
          <w:szCs w:val="24"/>
          <w:lang w:val="kk-KZ"/>
        </w:rPr>
        <w:t>3</w:t>
      </w:r>
      <w:r w:rsidRPr="00CB43DB">
        <w:rPr>
          <w:rFonts w:ascii="Times New Roman" w:hAnsi="Times New Roman" w:cs="Times New Roman"/>
          <w:sz w:val="24"/>
          <w:szCs w:val="24"/>
        </w:rPr>
        <w:t>.4. настоящего Соглашения, повлекшего за собой причинение убытков Передающей стороне, последняя вправе потребовать полного их возмещения Принимающей стороной в соответствии с действующим законодательством Республики Казахстан.</w:t>
      </w:r>
    </w:p>
    <w:p w14:paraId="012F4ECF" w14:textId="4ADCD294" w:rsidR="006A08D5" w:rsidRPr="006306E6"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eastAsia="Times New Roman" w:hAnsi="Times New Roman" w:cs="Times New Roman"/>
          <w:sz w:val="24"/>
          <w:szCs w:val="24"/>
          <w:lang w:eastAsia="ru-RU"/>
        </w:rPr>
        <w:t>Принимающая сторона несет гражданско-правовую, административную, уголовную, ответственность за прямое и (или) косвенное (в том числе и посредством бездействия) Разглашение им или по его вине Конфиденциальной информации</w:t>
      </w:r>
      <w:r w:rsidR="006306E6">
        <w:rPr>
          <w:rFonts w:ascii="Times New Roman" w:eastAsia="Times New Roman" w:hAnsi="Times New Roman" w:cs="Times New Roman"/>
          <w:sz w:val="24"/>
          <w:szCs w:val="24"/>
          <w:lang w:eastAsia="ru-RU"/>
        </w:rPr>
        <w:t xml:space="preserve"> </w:t>
      </w:r>
      <w:r w:rsidR="006306E6" w:rsidRPr="00785B97">
        <w:rPr>
          <w:rFonts w:ascii="Times New Roman" w:eastAsia="Times New Roman" w:hAnsi="Times New Roman" w:cs="Times New Roman"/>
          <w:sz w:val="24"/>
          <w:szCs w:val="24"/>
          <w:lang w:eastAsia="ru-RU"/>
        </w:rPr>
        <w:t>в</w:t>
      </w:r>
      <w:r w:rsidR="006306E6" w:rsidRPr="00785B97">
        <w:rPr>
          <w:rFonts w:ascii="Times New Roman" w:hAnsi="Times New Roman" w:cs="Times New Roman"/>
          <w:sz w:val="24"/>
          <w:szCs w:val="24"/>
        </w:rPr>
        <w:t xml:space="preserve"> соответствии с действующим законодательством Республики Казахстан</w:t>
      </w:r>
      <w:r w:rsidRPr="006306E6">
        <w:rPr>
          <w:rFonts w:ascii="Times New Roman" w:eastAsia="Times New Roman" w:hAnsi="Times New Roman" w:cs="Times New Roman"/>
          <w:sz w:val="24"/>
          <w:szCs w:val="24"/>
          <w:lang w:eastAsia="ru-RU"/>
        </w:rPr>
        <w:t>.</w:t>
      </w:r>
    </w:p>
    <w:p w14:paraId="0EEF0C5B" w14:textId="77777777" w:rsidR="006A08D5" w:rsidRPr="00CB43DB" w:rsidRDefault="006A08D5">
      <w:pPr>
        <w:keepNext/>
        <w:widowControl w:val="0"/>
        <w:tabs>
          <w:tab w:val="left" w:pos="1134"/>
        </w:tabs>
        <w:spacing w:after="0" w:line="240" w:lineRule="auto"/>
        <w:jc w:val="both"/>
        <w:rPr>
          <w:rFonts w:ascii="Times New Roman" w:hAnsi="Times New Roman" w:cs="Times New Roman"/>
          <w:sz w:val="24"/>
          <w:szCs w:val="24"/>
        </w:rPr>
      </w:pPr>
    </w:p>
    <w:p w14:paraId="03B9B889" w14:textId="169ADA24" w:rsidR="006A08D5" w:rsidRPr="00CB43DB" w:rsidRDefault="006306E6"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ПРАВА СОБСТВЕННОСТИ</w:t>
      </w:r>
    </w:p>
    <w:p w14:paraId="06E9049A" w14:textId="77777777"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Вся конфиденциальная информация, предоставляемая в рамках настоящего Соглашения, и все копии конфиденциальной информации, выполненные Принимающей Стороной в соответствии с требованиями п.</w:t>
      </w:r>
      <w:r w:rsidRPr="00CB43DB">
        <w:rPr>
          <w:rFonts w:ascii="Times New Roman" w:hAnsi="Times New Roman" w:cs="Times New Roman"/>
          <w:sz w:val="24"/>
          <w:szCs w:val="24"/>
          <w:lang w:val="kk-KZ"/>
        </w:rPr>
        <w:t>3</w:t>
      </w:r>
      <w:r w:rsidRPr="00CB43DB">
        <w:rPr>
          <w:rFonts w:ascii="Times New Roman" w:hAnsi="Times New Roman" w:cs="Times New Roman"/>
          <w:sz w:val="24"/>
          <w:szCs w:val="24"/>
        </w:rPr>
        <w:t xml:space="preserve">.4.2. настоящего Соглашения, являются и остаются собственностью Передающей стороны, и по окончании действия настоящего Соглашения подлежат возврату или уничтожению по требованию Передающей стороны. Об уничтожении носителей </w:t>
      </w:r>
      <w:r w:rsidRPr="00CB43DB">
        <w:rPr>
          <w:rFonts w:ascii="Times New Roman" w:hAnsi="Times New Roman" w:cs="Times New Roman"/>
          <w:sz w:val="24"/>
          <w:szCs w:val="24"/>
        </w:rPr>
        <w:lastRenderedPageBreak/>
        <w:t>конфиденциальной информации Передающая сторона уведомляется в письменной форме.</w:t>
      </w:r>
    </w:p>
    <w:p w14:paraId="346232D8" w14:textId="77777777" w:rsidR="006A08D5" w:rsidRPr="00CB43DB" w:rsidRDefault="006A08D5" w:rsidP="00AD6C7D">
      <w:pPr>
        <w:keepNext/>
        <w:widowControl w:val="0"/>
        <w:tabs>
          <w:tab w:val="left" w:pos="1134"/>
        </w:tabs>
        <w:spacing w:after="0" w:line="240" w:lineRule="auto"/>
        <w:jc w:val="both"/>
        <w:rPr>
          <w:rFonts w:ascii="Times New Roman" w:hAnsi="Times New Roman" w:cs="Times New Roman"/>
          <w:sz w:val="24"/>
          <w:szCs w:val="24"/>
        </w:rPr>
      </w:pPr>
    </w:p>
    <w:p w14:paraId="36454EB7" w14:textId="59B4D0C8" w:rsidR="006A08D5" w:rsidRPr="00CB43DB" w:rsidRDefault="006306E6"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СРОК ДЕЙСТВИЯ СОГЛАШЕНИЯ</w:t>
      </w:r>
    </w:p>
    <w:p w14:paraId="1BE99431" w14:textId="77777777"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Настоящее Соглашение вступает в силу с даты подписания его обеими Сторонами и действует в течение 5 (пяти) лет.</w:t>
      </w:r>
    </w:p>
    <w:p w14:paraId="0E2936A4" w14:textId="0267C61B" w:rsidR="006306E6" w:rsidRDefault="006A08D5" w:rsidP="006306E6">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Обязательства по настоящему Соглашению распространяются также на Конфиденциальную информацию, полученную Принимающей стороной от Передающей стороны до заключения настоящего Соглашения.</w:t>
      </w:r>
    </w:p>
    <w:p w14:paraId="2D94FEA5" w14:textId="67F1248A" w:rsidR="006306E6" w:rsidRPr="006306E6" w:rsidRDefault="006306E6" w:rsidP="006306E6">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785B97">
        <w:rPr>
          <w:rFonts w:ascii="Times New Roman" w:hAnsi="Times New Roman" w:cs="Times New Roman"/>
          <w:sz w:val="24"/>
          <w:szCs w:val="24"/>
        </w:rPr>
        <w:t>Обязательства Сторон по неразглашению Конфиденциальной информации сохраняются в течение 5 (пяти) лет со дня окончания срока действия Соглашения.</w:t>
      </w:r>
    </w:p>
    <w:p w14:paraId="24BE9039" w14:textId="77777777" w:rsidR="006A08D5" w:rsidRPr="00CB43DB" w:rsidRDefault="006A08D5" w:rsidP="00AD6C7D">
      <w:pPr>
        <w:keepNext/>
        <w:widowControl w:val="0"/>
        <w:tabs>
          <w:tab w:val="left" w:pos="567"/>
        </w:tabs>
        <w:spacing w:after="0" w:line="240" w:lineRule="auto"/>
        <w:jc w:val="both"/>
        <w:rPr>
          <w:rFonts w:ascii="Times New Roman" w:hAnsi="Times New Roman" w:cs="Times New Roman"/>
          <w:sz w:val="24"/>
          <w:szCs w:val="24"/>
        </w:rPr>
      </w:pPr>
    </w:p>
    <w:p w14:paraId="3DAFAC14" w14:textId="6E21F482" w:rsidR="006A08D5" w:rsidRPr="00CB43DB" w:rsidRDefault="006306E6" w:rsidP="00AD6C7D">
      <w:pPr>
        <w:keepNext/>
        <w:widowControl w:val="0"/>
        <w:numPr>
          <w:ilvl w:val="0"/>
          <w:numId w:val="4"/>
        </w:numPr>
        <w:spacing w:after="0" w:line="240" w:lineRule="auto"/>
        <w:ind w:left="0" w:firstLine="0"/>
        <w:jc w:val="center"/>
        <w:rPr>
          <w:rFonts w:ascii="Times New Roman" w:hAnsi="Times New Roman" w:cs="Times New Roman"/>
          <w:b/>
          <w:sz w:val="24"/>
          <w:szCs w:val="24"/>
        </w:rPr>
      </w:pPr>
      <w:r w:rsidRPr="00CB43DB">
        <w:rPr>
          <w:rFonts w:ascii="Times New Roman" w:hAnsi="Times New Roman" w:cs="Times New Roman"/>
          <w:b/>
          <w:sz w:val="24"/>
          <w:szCs w:val="24"/>
        </w:rPr>
        <w:t>ИНЫЕ УСЛОВИЯ</w:t>
      </w:r>
    </w:p>
    <w:p w14:paraId="17695F26" w14:textId="77777777"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 xml:space="preserve">Любое уведомление и сообщение по настоящему Соглашению будет считаться переданным надлежащим образом, если оно будет доставлено с нарочным, отправлено курьерской службой с подтверждением получения или отправлено по факсу с электронным подтверждением получения по последнему известному адресу или номеру телефакса Стороны – получателя сообщения. Сообщение вступает в силу с момента доставки - при отправке с нарочным или курьерской службой, а при отправке факсом - с момента получения электронного подтверждения об успешной отправке. </w:t>
      </w:r>
    </w:p>
    <w:p w14:paraId="4073ED27" w14:textId="77777777" w:rsidR="006A08D5" w:rsidRPr="00CB43DB" w:rsidRDefault="006A08D5" w:rsidP="00AD6C7D">
      <w:pPr>
        <w:keepNext/>
        <w:widowControl w:val="0"/>
        <w:numPr>
          <w:ilvl w:val="1"/>
          <w:numId w:val="4"/>
        </w:numPr>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Все приложения, изменения и дополнения к настоящему Соглашению должны быть совершены в письменной форме и подписаны уполномоченными представителями Сторон.</w:t>
      </w:r>
    </w:p>
    <w:p w14:paraId="3A5DBB6C" w14:textId="77777777"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Запрещается уступка Стороной прав и обязанностей по Соглашению третьим лицам без предварительного письменного согласия другой Стороны.</w:t>
      </w:r>
    </w:p>
    <w:p w14:paraId="38EBF84D" w14:textId="515D0085" w:rsidR="006A08D5" w:rsidRPr="00CB43DB" w:rsidRDefault="006A08D5" w:rsidP="00AD6C7D">
      <w:pPr>
        <w:keepNext/>
        <w:widowControl w:val="0"/>
        <w:numPr>
          <w:ilvl w:val="1"/>
          <w:numId w:val="4"/>
        </w:numPr>
        <w:tabs>
          <w:tab w:val="left" w:pos="567"/>
        </w:tabs>
        <w:spacing w:after="0" w:line="240" w:lineRule="auto"/>
        <w:ind w:left="0" w:firstLine="0"/>
        <w:jc w:val="both"/>
        <w:rPr>
          <w:rFonts w:ascii="Times New Roman" w:hAnsi="Times New Roman" w:cs="Times New Roman"/>
          <w:sz w:val="24"/>
          <w:szCs w:val="24"/>
        </w:rPr>
      </w:pPr>
      <w:r w:rsidRPr="00CB43DB">
        <w:rPr>
          <w:rFonts w:ascii="Times New Roman" w:hAnsi="Times New Roman" w:cs="Times New Roman"/>
          <w:sz w:val="24"/>
          <w:szCs w:val="24"/>
        </w:rPr>
        <w:t>Настоящее Соглашение составлено в 2 (двух) экземплярах</w:t>
      </w:r>
      <w:r w:rsidR="00E47EED" w:rsidRPr="00CB43DB">
        <w:rPr>
          <w:rFonts w:ascii="Times New Roman" w:hAnsi="Times New Roman" w:cs="Times New Roman"/>
          <w:sz w:val="24"/>
          <w:szCs w:val="24"/>
        </w:rPr>
        <w:t xml:space="preserve"> на русском языке</w:t>
      </w:r>
      <w:r w:rsidRPr="00CB43DB">
        <w:rPr>
          <w:rFonts w:ascii="Times New Roman" w:hAnsi="Times New Roman" w:cs="Times New Roman"/>
          <w:sz w:val="24"/>
          <w:szCs w:val="24"/>
        </w:rPr>
        <w:t xml:space="preserve">, имеющих равную </w:t>
      </w:r>
      <w:r w:rsidR="009F704F" w:rsidRPr="00CB43DB">
        <w:rPr>
          <w:rFonts w:ascii="Times New Roman" w:hAnsi="Times New Roman" w:cs="Times New Roman"/>
          <w:sz w:val="24"/>
          <w:szCs w:val="24"/>
        </w:rPr>
        <w:t xml:space="preserve">юридическую </w:t>
      </w:r>
      <w:r w:rsidRPr="00CB43DB">
        <w:rPr>
          <w:rFonts w:ascii="Times New Roman" w:hAnsi="Times New Roman" w:cs="Times New Roman"/>
          <w:sz w:val="24"/>
          <w:szCs w:val="24"/>
        </w:rPr>
        <w:t>силу, по 1 (одному) экземпляру для каждой Стороны.</w:t>
      </w:r>
    </w:p>
    <w:p w14:paraId="77E9DDBB" w14:textId="60F55E85" w:rsidR="00304DEA" w:rsidRPr="00CB43DB" w:rsidRDefault="00304DEA">
      <w:pPr>
        <w:keepNext/>
        <w:widowControl w:val="0"/>
        <w:tabs>
          <w:tab w:val="left" w:pos="567"/>
        </w:tabs>
        <w:spacing w:after="0" w:line="240" w:lineRule="auto"/>
        <w:jc w:val="both"/>
        <w:rPr>
          <w:rFonts w:ascii="Times New Roman" w:hAnsi="Times New Roman" w:cs="Times New Roman"/>
          <w:sz w:val="24"/>
          <w:szCs w:val="24"/>
        </w:rPr>
      </w:pPr>
    </w:p>
    <w:p w14:paraId="4037ED68" w14:textId="4CCAC704" w:rsidR="00304DEA" w:rsidRPr="00AD6C7D" w:rsidRDefault="006306E6" w:rsidP="00AD6C7D">
      <w:pPr>
        <w:keepNext/>
        <w:widowControl w:val="0"/>
        <w:tabs>
          <w:tab w:val="left" w:pos="567"/>
        </w:tabs>
        <w:spacing w:after="0" w:line="240" w:lineRule="auto"/>
        <w:jc w:val="center"/>
        <w:rPr>
          <w:rFonts w:ascii="Times New Roman" w:hAnsi="Times New Roman" w:cs="Times New Roman"/>
          <w:b/>
          <w:bCs/>
          <w:sz w:val="24"/>
          <w:szCs w:val="24"/>
        </w:rPr>
      </w:pPr>
      <w:r w:rsidRPr="00AD6C7D">
        <w:rPr>
          <w:rFonts w:ascii="Times New Roman" w:hAnsi="Times New Roman" w:cs="Times New Roman"/>
          <w:b/>
          <w:bCs/>
          <w:sz w:val="24"/>
          <w:szCs w:val="24"/>
        </w:rPr>
        <w:t>8. РЕКВИЗИТЫ СТОРОН</w:t>
      </w:r>
    </w:p>
    <w:p w14:paraId="4FA16230" w14:textId="77777777" w:rsidR="006A08D5" w:rsidRPr="00AD6C7D" w:rsidRDefault="006A08D5" w:rsidP="00AD6C7D">
      <w:pPr>
        <w:keepNext/>
        <w:widowControl w:val="0"/>
        <w:jc w:val="both"/>
        <w:rPr>
          <w:rFonts w:ascii="Times New Roman" w:hAnsi="Times New Roman" w:cs="Times New Roman"/>
          <w:sz w:val="24"/>
          <w:szCs w:val="2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7"/>
        <w:gridCol w:w="5028"/>
      </w:tblGrid>
      <w:tr w:rsidR="00304DEA" w:rsidRPr="00110447" w14:paraId="4F89CA74" w14:textId="77777777" w:rsidTr="003E6E6C">
        <w:tc>
          <w:tcPr>
            <w:tcW w:w="5027" w:type="dxa"/>
          </w:tcPr>
          <w:p w14:paraId="11CDBB2C" w14:textId="6656D973" w:rsidR="00CA7D90" w:rsidRPr="00CA7D90" w:rsidRDefault="00CA7D90" w:rsidP="00CA7D90">
            <w:pPr>
              <w:pStyle w:val="ae"/>
              <w:rPr>
                <w:ins w:id="317" w:author="Dilnaza Maratova" w:date="2025-06-16T15:20:00Z" w16du:dateUtc="2025-06-16T10:20:00Z"/>
                <w:rFonts w:eastAsiaTheme="minorHAnsi"/>
                <w:b/>
                <w:bCs/>
                <w:szCs w:val="24"/>
                <w:lang w:eastAsia="en-US"/>
                <w:rPrChange w:id="318" w:author="Dilnaza Maratova" w:date="2025-06-16T15:21:00Z" w16du:dateUtc="2025-06-16T10:21:00Z">
                  <w:rPr>
                    <w:ins w:id="319" w:author="Dilnaza Maratova" w:date="2025-06-16T15:20:00Z" w16du:dateUtc="2025-06-16T10:20:00Z"/>
                    <w:b/>
                    <w:bCs/>
                    <w:sz w:val="20"/>
                    <w:lang w:val="kk-KZ"/>
                  </w:rPr>
                </w:rPrChange>
              </w:rPr>
            </w:pPr>
            <w:ins w:id="320" w:author="Dilnaza Maratova" w:date="2025-06-16T15:20:00Z" w16du:dateUtc="2025-06-16T10:20:00Z">
              <w:r w:rsidRPr="00CA7D90">
                <w:rPr>
                  <w:rFonts w:eastAsiaTheme="minorHAnsi"/>
                  <w:b/>
                  <w:bCs/>
                  <w:szCs w:val="24"/>
                  <w:lang w:eastAsia="en-US"/>
                  <w:rPrChange w:id="321" w:author="Dilnaza Maratova" w:date="2025-06-16T15:21:00Z" w16du:dateUtc="2025-06-16T10:21:00Z">
                    <w:rPr>
                      <w:b/>
                      <w:bCs/>
                      <w:sz w:val="20"/>
                      <w:lang w:val="kk-KZ"/>
                    </w:rPr>
                  </w:rPrChange>
                </w:rPr>
                <w:t>Работник:</w:t>
              </w:r>
            </w:ins>
          </w:p>
          <w:p w14:paraId="1C924387" w14:textId="77777777" w:rsidR="00CA7D90" w:rsidRPr="00CA7D90" w:rsidRDefault="00CA7D90" w:rsidP="00CA7D90">
            <w:pPr>
              <w:pStyle w:val="ae"/>
              <w:rPr>
                <w:ins w:id="322" w:author="Dilnaza Maratova" w:date="2025-06-16T15:20:00Z" w16du:dateUtc="2025-06-16T10:20:00Z"/>
                <w:rFonts w:eastAsiaTheme="minorHAnsi"/>
                <w:szCs w:val="24"/>
                <w:lang w:eastAsia="en-US"/>
                <w:rPrChange w:id="323" w:author="Dilnaza Maratova" w:date="2025-06-16T15:21:00Z" w16du:dateUtc="2025-06-16T10:21:00Z">
                  <w:rPr>
                    <w:ins w:id="324" w:author="Dilnaza Maratova" w:date="2025-06-16T15:20:00Z" w16du:dateUtc="2025-06-16T10:20:00Z"/>
                    <w:sz w:val="20"/>
                    <w:lang w:val="en-US"/>
                  </w:rPr>
                </w:rPrChange>
              </w:rPr>
            </w:pPr>
            <w:ins w:id="325" w:author="Dilnaza Maratova" w:date="2025-06-16T15:20:00Z" w16du:dateUtc="2025-06-16T10:20:00Z">
              <w:r w:rsidRPr="00CA7D90">
                <w:rPr>
                  <w:rFonts w:eastAsiaTheme="minorHAnsi"/>
                  <w:szCs w:val="24"/>
                  <w:lang w:eastAsia="en-US"/>
                  <w:rPrChange w:id="326" w:author="Dilnaza Maratova" w:date="2025-06-16T15:21:00Z" w16du:dateUtc="2025-06-16T10:21:00Z">
                    <w:rPr>
                      <w:sz w:val="20"/>
                      <w:lang w:val="en-US"/>
                    </w:rPr>
                  </w:rPrChange>
                </w:rPr>
                <w:t>FULLNAME</w:t>
              </w:r>
            </w:ins>
          </w:p>
          <w:p w14:paraId="323562E4" w14:textId="77777777" w:rsidR="00CA7D90" w:rsidRPr="00CA7D90" w:rsidRDefault="00CA7D90" w:rsidP="00CA7D90">
            <w:pPr>
              <w:pStyle w:val="ae"/>
              <w:rPr>
                <w:ins w:id="327" w:author="Dilnaza Maratova" w:date="2025-06-16T15:20:00Z" w16du:dateUtc="2025-06-16T10:20:00Z"/>
                <w:rFonts w:eastAsiaTheme="minorHAnsi"/>
                <w:szCs w:val="24"/>
                <w:lang w:eastAsia="en-US"/>
                <w:rPrChange w:id="328" w:author="Dilnaza Maratova" w:date="2025-06-16T15:21:00Z" w16du:dateUtc="2025-06-16T10:21:00Z">
                  <w:rPr>
                    <w:ins w:id="329" w:author="Dilnaza Maratova" w:date="2025-06-16T15:20:00Z" w16du:dateUtc="2025-06-16T10:20:00Z"/>
                    <w:sz w:val="20"/>
                    <w:lang w:val="en-US"/>
                  </w:rPr>
                </w:rPrChange>
              </w:rPr>
            </w:pPr>
            <w:ins w:id="330" w:author="Dilnaza Maratova" w:date="2025-06-16T15:20:00Z" w16du:dateUtc="2025-06-16T10:20:00Z">
              <w:r w:rsidRPr="00CA7D90">
                <w:rPr>
                  <w:rFonts w:eastAsiaTheme="minorHAnsi"/>
                  <w:szCs w:val="24"/>
                  <w:lang w:eastAsia="en-US"/>
                  <w:rPrChange w:id="331" w:author="Dilnaza Maratova" w:date="2025-06-16T15:21:00Z" w16du:dateUtc="2025-06-16T10:21:00Z">
                    <w:rPr>
                      <w:sz w:val="20"/>
                      <w:lang w:val="en-US"/>
                    </w:rPr>
                  </w:rPrChange>
                </w:rPr>
                <w:t>Address</w:t>
              </w:r>
              <w:r w:rsidRPr="00CA7D90">
                <w:rPr>
                  <w:rFonts w:eastAsiaTheme="minorHAnsi"/>
                  <w:szCs w:val="24"/>
                  <w:lang w:eastAsia="en-US"/>
                  <w:rPrChange w:id="332" w:author="Dilnaza Maratova" w:date="2025-06-16T15:21:00Z" w16du:dateUtc="2025-06-16T10:21:00Z">
                    <w:rPr>
                      <w:sz w:val="20"/>
                      <w:lang w:val="kk-KZ"/>
                    </w:rPr>
                  </w:rPrChange>
                </w:rPr>
                <w:t xml:space="preserve"> </w:t>
              </w:r>
            </w:ins>
          </w:p>
          <w:p w14:paraId="451F9E4B" w14:textId="77777777" w:rsidR="00CA7D90" w:rsidRPr="00CA7D90" w:rsidRDefault="00CA7D90" w:rsidP="00CA7D90">
            <w:pPr>
              <w:pStyle w:val="ae"/>
              <w:rPr>
                <w:ins w:id="333" w:author="Dilnaza Maratova" w:date="2025-06-16T15:20:00Z" w16du:dateUtc="2025-06-16T10:20:00Z"/>
                <w:rFonts w:eastAsiaTheme="minorHAnsi"/>
                <w:szCs w:val="24"/>
                <w:lang w:eastAsia="en-US"/>
                <w:rPrChange w:id="334" w:author="Dilnaza Maratova" w:date="2025-06-16T15:21:00Z" w16du:dateUtc="2025-06-16T10:21:00Z">
                  <w:rPr>
                    <w:ins w:id="335" w:author="Dilnaza Maratova" w:date="2025-06-16T15:20:00Z" w16du:dateUtc="2025-06-16T10:20:00Z"/>
                    <w:sz w:val="20"/>
                  </w:rPr>
                </w:rPrChange>
              </w:rPr>
            </w:pPr>
            <w:ins w:id="336" w:author="Dilnaza Maratova" w:date="2025-06-16T15:20:00Z" w16du:dateUtc="2025-06-16T10:20:00Z">
              <w:r w:rsidRPr="00CA7D90">
                <w:rPr>
                  <w:rFonts w:eastAsiaTheme="minorHAnsi"/>
                  <w:szCs w:val="24"/>
                  <w:lang w:eastAsia="en-US"/>
                  <w:rPrChange w:id="337" w:author="Dilnaza Maratova" w:date="2025-06-16T15:21:00Z" w16du:dateUtc="2025-06-16T10:21:00Z">
                    <w:rPr>
                      <w:sz w:val="20"/>
                      <w:lang w:val="kk-KZ"/>
                    </w:rPr>
                  </w:rPrChange>
                </w:rPr>
                <w:t xml:space="preserve">ИИН: </w:t>
              </w:r>
              <w:proofErr w:type="spellStart"/>
              <w:r w:rsidRPr="00CA7D90">
                <w:rPr>
                  <w:rFonts w:eastAsiaTheme="minorHAnsi"/>
                  <w:szCs w:val="24"/>
                  <w:lang w:eastAsia="en-US"/>
                  <w:rPrChange w:id="338" w:author="Dilnaza Maratova" w:date="2025-06-16T15:21:00Z" w16du:dateUtc="2025-06-16T10:21:00Z">
                    <w:rPr>
                      <w:sz w:val="20"/>
                      <w:lang w:val="en-US"/>
                    </w:rPr>
                  </w:rPrChange>
                </w:rPr>
                <w:t>iinNum</w:t>
              </w:r>
              <w:proofErr w:type="spellEnd"/>
            </w:ins>
          </w:p>
          <w:p w14:paraId="69087870" w14:textId="77777777" w:rsidR="00CA7D90" w:rsidRPr="00CA7D90" w:rsidRDefault="00CA7D90" w:rsidP="00CA7D90">
            <w:pPr>
              <w:pStyle w:val="ae"/>
              <w:rPr>
                <w:ins w:id="339" w:author="Dilnaza Maratova" w:date="2025-06-16T15:20:00Z" w16du:dateUtc="2025-06-16T10:20:00Z"/>
                <w:rFonts w:eastAsiaTheme="minorHAnsi"/>
                <w:szCs w:val="24"/>
                <w:lang w:eastAsia="en-US"/>
                <w:rPrChange w:id="340" w:author="Dilnaza Maratova" w:date="2025-06-16T15:21:00Z" w16du:dateUtc="2025-06-16T10:21:00Z">
                  <w:rPr>
                    <w:ins w:id="341" w:author="Dilnaza Maratova" w:date="2025-06-16T15:20:00Z" w16du:dateUtc="2025-06-16T10:20:00Z"/>
                    <w:sz w:val="20"/>
                  </w:rPr>
                </w:rPrChange>
              </w:rPr>
            </w:pPr>
            <w:ins w:id="342" w:author="Dilnaza Maratova" w:date="2025-06-16T15:20:00Z" w16du:dateUtc="2025-06-16T10:20:00Z">
              <w:r w:rsidRPr="00CA7D90">
                <w:rPr>
                  <w:rFonts w:eastAsiaTheme="minorHAnsi"/>
                  <w:szCs w:val="24"/>
                  <w:lang w:eastAsia="en-US"/>
                  <w:rPrChange w:id="343" w:author="Dilnaza Maratova" w:date="2025-06-16T15:21:00Z" w16du:dateUtc="2025-06-16T10:21:00Z">
                    <w:rPr>
                      <w:sz w:val="20"/>
                      <w:lang w:val="kk-KZ"/>
                    </w:rPr>
                  </w:rPrChange>
                </w:rPr>
                <w:t xml:space="preserve">УД ЛИЧНОСТИ: № </w:t>
              </w:r>
              <w:proofErr w:type="spellStart"/>
              <w:r w:rsidRPr="00CA7D90">
                <w:rPr>
                  <w:rFonts w:eastAsiaTheme="minorHAnsi"/>
                  <w:szCs w:val="24"/>
                  <w:lang w:eastAsia="en-US"/>
                  <w:rPrChange w:id="344" w:author="Dilnaza Maratova" w:date="2025-06-16T15:21:00Z" w16du:dateUtc="2025-06-16T10:21:00Z">
                    <w:rPr>
                      <w:sz w:val="20"/>
                      <w:lang w:val="en-US"/>
                    </w:rPr>
                  </w:rPrChange>
                </w:rPr>
                <w:t>idNum</w:t>
              </w:r>
              <w:proofErr w:type="spellEnd"/>
            </w:ins>
          </w:p>
          <w:p w14:paraId="05014EB0" w14:textId="77777777" w:rsidR="00CA7D90" w:rsidRPr="00CA7D90" w:rsidRDefault="00CA7D90" w:rsidP="00CA7D90">
            <w:pPr>
              <w:pStyle w:val="ae"/>
              <w:rPr>
                <w:ins w:id="345" w:author="Dilnaza Maratova" w:date="2025-06-16T15:20:00Z" w16du:dateUtc="2025-06-16T10:20:00Z"/>
                <w:rFonts w:eastAsiaTheme="minorHAnsi"/>
                <w:szCs w:val="24"/>
                <w:lang w:eastAsia="en-US"/>
                <w:rPrChange w:id="346" w:author="Dilnaza Maratova" w:date="2025-06-16T15:21:00Z" w16du:dateUtc="2025-06-16T10:21:00Z">
                  <w:rPr>
                    <w:ins w:id="347" w:author="Dilnaza Maratova" w:date="2025-06-16T15:20:00Z" w16du:dateUtc="2025-06-16T10:20:00Z"/>
                    <w:sz w:val="20"/>
                    <w:lang w:val="kk-KZ"/>
                  </w:rPr>
                </w:rPrChange>
              </w:rPr>
            </w:pPr>
            <w:ins w:id="348" w:author="Dilnaza Maratova" w:date="2025-06-16T15:20:00Z" w16du:dateUtc="2025-06-16T10:20:00Z">
              <w:r w:rsidRPr="00CA7D90">
                <w:rPr>
                  <w:rFonts w:eastAsiaTheme="minorHAnsi"/>
                  <w:szCs w:val="24"/>
                  <w:lang w:eastAsia="en-US"/>
                  <w:rPrChange w:id="349" w:author="Dilnaza Maratova" w:date="2025-06-16T15:21:00Z" w16du:dateUtc="2025-06-16T10:21:00Z">
                    <w:rPr>
                      <w:sz w:val="20"/>
                      <w:lang w:val="kk-KZ"/>
                    </w:rPr>
                  </w:rPrChange>
                </w:rPr>
                <w:t>выдано МВД РК</w:t>
              </w:r>
            </w:ins>
          </w:p>
          <w:p w14:paraId="1E345BEE" w14:textId="77777777" w:rsidR="00CA7D90" w:rsidRPr="00CA7D90" w:rsidRDefault="00CA7D90" w:rsidP="00CA7D90">
            <w:pPr>
              <w:pStyle w:val="ae"/>
              <w:rPr>
                <w:ins w:id="350" w:author="Dilnaza Maratova" w:date="2025-06-16T15:20:00Z" w16du:dateUtc="2025-06-16T10:20:00Z"/>
                <w:rFonts w:eastAsiaTheme="minorHAnsi"/>
                <w:szCs w:val="24"/>
                <w:lang w:eastAsia="en-US"/>
                <w:rPrChange w:id="351" w:author="Dilnaza Maratova" w:date="2025-06-16T15:21:00Z" w16du:dateUtc="2025-06-16T10:21:00Z">
                  <w:rPr>
                    <w:ins w:id="352" w:author="Dilnaza Maratova" w:date="2025-06-16T15:20:00Z" w16du:dateUtc="2025-06-16T10:20:00Z"/>
                    <w:sz w:val="20"/>
                    <w:lang w:val="kk-KZ"/>
                  </w:rPr>
                </w:rPrChange>
              </w:rPr>
            </w:pPr>
            <w:ins w:id="353" w:author="Dilnaza Maratova" w:date="2025-06-16T15:20:00Z" w16du:dateUtc="2025-06-16T10:20:00Z">
              <w:r w:rsidRPr="00CA7D90">
                <w:rPr>
                  <w:rFonts w:eastAsiaTheme="minorHAnsi"/>
                  <w:szCs w:val="24"/>
                  <w:lang w:eastAsia="en-US"/>
                  <w:rPrChange w:id="354" w:author="Dilnaza Maratova" w:date="2025-06-16T15:21:00Z" w16du:dateUtc="2025-06-16T10:21:00Z">
                    <w:rPr>
                      <w:sz w:val="20"/>
                      <w:lang w:val="kk-KZ"/>
                    </w:rPr>
                  </w:rPrChange>
                </w:rPr>
                <w:t xml:space="preserve">от </w:t>
              </w:r>
              <w:proofErr w:type="spellStart"/>
              <w:r w:rsidRPr="00CA7D90">
                <w:rPr>
                  <w:rFonts w:eastAsiaTheme="minorHAnsi"/>
                  <w:szCs w:val="24"/>
                  <w:lang w:eastAsia="en-US"/>
                  <w:rPrChange w:id="355" w:author="Dilnaza Maratova" w:date="2025-06-16T15:21:00Z" w16du:dateUtc="2025-06-16T10:21:00Z">
                    <w:rPr>
                      <w:sz w:val="20"/>
                      <w:lang w:val="kk-KZ"/>
                    </w:rPr>
                  </w:rPrChange>
                </w:rPr>
                <w:t>idDate</w:t>
              </w:r>
              <w:proofErr w:type="spellEnd"/>
              <w:r w:rsidRPr="00CA7D90">
                <w:rPr>
                  <w:rFonts w:eastAsiaTheme="minorHAnsi"/>
                  <w:szCs w:val="24"/>
                  <w:lang w:eastAsia="en-US"/>
                  <w:rPrChange w:id="356" w:author="Dilnaza Maratova" w:date="2025-06-16T15:21:00Z" w16du:dateUtc="2025-06-16T10:21:00Z">
                    <w:rPr>
                      <w:sz w:val="20"/>
                      <w:lang w:val="kk-KZ"/>
                    </w:rPr>
                  </w:rPrChange>
                </w:rPr>
                <w:t xml:space="preserve"> </w:t>
              </w:r>
            </w:ins>
          </w:p>
          <w:p w14:paraId="59B77075" w14:textId="77777777" w:rsidR="00CA7D90" w:rsidRPr="00CA7D90" w:rsidRDefault="00CA7D90" w:rsidP="00CA7D90">
            <w:pPr>
              <w:pStyle w:val="ae"/>
              <w:rPr>
                <w:ins w:id="357" w:author="Dilnaza Maratova" w:date="2025-06-16T15:20:00Z" w16du:dateUtc="2025-06-16T10:20:00Z"/>
                <w:rFonts w:eastAsiaTheme="minorHAnsi"/>
                <w:szCs w:val="24"/>
                <w:lang w:eastAsia="en-US"/>
                <w:rPrChange w:id="358" w:author="Dilnaza Maratova" w:date="2025-06-16T15:21:00Z" w16du:dateUtc="2025-06-16T10:21:00Z">
                  <w:rPr>
                    <w:ins w:id="359" w:author="Dilnaza Maratova" w:date="2025-06-16T15:20:00Z" w16du:dateUtc="2025-06-16T10:20:00Z"/>
                    <w:sz w:val="20"/>
                    <w:lang w:val="kk-KZ"/>
                  </w:rPr>
                </w:rPrChange>
              </w:rPr>
            </w:pPr>
            <w:ins w:id="360" w:author="Dilnaza Maratova" w:date="2025-06-16T15:20:00Z" w16du:dateUtc="2025-06-16T10:20:00Z">
              <w:r w:rsidRPr="00CA7D90">
                <w:rPr>
                  <w:rFonts w:eastAsiaTheme="minorHAnsi"/>
                  <w:szCs w:val="24"/>
                  <w:lang w:eastAsia="en-US"/>
                  <w:rPrChange w:id="361" w:author="Dilnaza Maratova" w:date="2025-06-16T15:21:00Z" w16du:dateUtc="2025-06-16T10:21:00Z">
                    <w:rPr>
                      <w:sz w:val="20"/>
                      <w:lang w:val="kk-KZ"/>
                    </w:rPr>
                  </w:rPrChange>
                </w:rPr>
                <w:t xml:space="preserve">ТЕЛ: </w:t>
              </w:r>
              <w:proofErr w:type="spellStart"/>
              <w:r w:rsidRPr="00CA7D90">
                <w:rPr>
                  <w:rFonts w:eastAsiaTheme="minorHAnsi"/>
                  <w:szCs w:val="24"/>
                  <w:lang w:eastAsia="en-US"/>
                  <w:rPrChange w:id="362" w:author="Dilnaza Maratova" w:date="2025-06-16T15:21:00Z" w16du:dateUtc="2025-06-16T10:21:00Z">
                    <w:rPr>
                      <w:sz w:val="20"/>
                      <w:lang w:val="kk-KZ"/>
                    </w:rPr>
                  </w:rPrChange>
                </w:rPr>
                <w:t>telNum</w:t>
              </w:r>
              <w:proofErr w:type="spellEnd"/>
            </w:ins>
          </w:p>
          <w:p w14:paraId="6D621EC7" w14:textId="77777777" w:rsidR="00CA7D90" w:rsidRPr="00CA7D90" w:rsidRDefault="00CA7D90" w:rsidP="00CA7D90">
            <w:pPr>
              <w:pStyle w:val="ae"/>
              <w:rPr>
                <w:ins w:id="363" w:author="Dilnaza Maratova" w:date="2025-06-16T15:20:00Z" w16du:dateUtc="2025-06-16T10:20:00Z"/>
                <w:rFonts w:eastAsiaTheme="minorHAnsi"/>
                <w:szCs w:val="24"/>
                <w:lang w:eastAsia="en-US"/>
                <w:rPrChange w:id="364" w:author="Dilnaza Maratova" w:date="2025-06-16T15:21:00Z" w16du:dateUtc="2025-06-16T10:21:00Z">
                  <w:rPr>
                    <w:ins w:id="365" w:author="Dilnaza Maratova" w:date="2025-06-16T15:20:00Z" w16du:dateUtc="2025-06-16T10:20:00Z"/>
                    <w:sz w:val="20"/>
                    <w:lang w:val="kk-KZ"/>
                  </w:rPr>
                </w:rPrChange>
              </w:rPr>
            </w:pPr>
          </w:p>
          <w:p w14:paraId="6843B62C" w14:textId="77777777" w:rsidR="00CA7D90" w:rsidRPr="00CA7D90" w:rsidRDefault="00CA7D90" w:rsidP="00CA7D90">
            <w:pPr>
              <w:pStyle w:val="ae"/>
              <w:rPr>
                <w:ins w:id="366" w:author="Dilnaza Maratova" w:date="2025-06-16T15:20:00Z" w16du:dateUtc="2025-06-16T10:20:00Z"/>
                <w:rFonts w:eastAsiaTheme="minorHAnsi"/>
                <w:szCs w:val="24"/>
                <w:lang w:eastAsia="en-US"/>
                <w:rPrChange w:id="367" w:author="Dilnaza Maratova" w:date="2025-06-16T15:21:00Z" w16du:dateUtc="2025-06-16T10:21:00Z">
                  <w:rPr>
                    <w:ins w:id="368" w:author="Dilnaza Maratova" w:date="2025-06-16T15:20:00Z" w16du:dateUtc="2025-06-16T10:20:00Z"/>
                    <w:sz w:val="20"/>
                    <w:lang w:val="kk-KZ"/>
                  </w:rPr>
                </w:rPrChange>
              </w:rPr>
            </w:pPr>
          </w:p>
          <w:p w14:paraId="08B095D2" w14:textId="77777777" w:rsidR="00CA7D90" w:rsidRPr="00CA7D90" w:rsidRDefault="00CA7D90" w:rsidP="00CA7D90">
            <w:pPr>
              <w:pStyle w:val="ae"/>
              <w:rPr>
                <w:ins w:id="369" w:author="Dilnaza Maratova" w:date="2025-06-16T15:20:00Z" w16du:dateUtc="2025-06-16T10:20:00Z"/>
                <w:rFonts w:eastAsiaTheme="minorHAnsi"/>
                <w:szCs w:val="24"/>
                <w:lang w:eastAsia="en-US"/>
                <w:rPrChange w:id="370" w:author="Dilnaza Maratova" w:date="2025-06-16T15:21:00Z" w16du:dateUtc="2025-06-16T10:21:00Z">
                  <w:rPr>
                    <w:ins w:id="371" w:author="Dilnaza Maratova" w:date="2025-06-16T15:20:00Z" w16du:dateUtc="2025-06-16T10:20:00Z"/>
                    <w:sz w:val="20"/>
                    <w:lang w:val="kk-KZ"/>
                  </w:rPr>
                </w:rPrChange>
              </w:rPr>
            </w:pPr>
          </w:p>
          <w:p w14:paraId="797058FA" w14:textId="77777777" w:rsidR="00CA7D90" w:rsidRPr="00CA7D90" w:rsidRDefault="00CA7D90" w:rsidP="00CA7D90">
            <w:pPr>
              <w:pStyle w:val="ae"/>
              <w:rPr>
                <w:ins w:id="372" w:author="Dilnaza Maratova" w:date="2025-06-16T15:20:00Z" w16du:dateUtc="2025-06-16T10:20:00Z"/>
                <w:rFonts w:eastAsiaTheme="minorHAnsi"/>
                <w:szCs w:val="24"/>
                <w:lang w:eastAsia="en-US"/>
                <w:rPrChange w:id="373" w:author="Dilnaza Maratova" w:date="2025-06-16T15:21:00Z" w16du:dateUtc="2025-06-16T10:21:00Z">
                  <w:rPr>
                    <w:ins w:id="374" w:author="Dilnaza Maratova" w:date="2025-06-16T15:20:00Z" w16du:dateUtc="2025-06-16T10:20:00Z"/>
                    <w:sz w:val="20"/>
                    <w:lang w:val="kk-KZ"/>
                  </w:rPr>
                </w:rPrChange>
              </w:rPr>
            </w:pPr>
          </w:p>
          <w:p w14:paraId="661257CB" w14:textId="1D2D318C" w:rsidR="00CA7D90" w:rsidRPr="00CA7D90" w:rsidRDefault="00CA7D90" w:rsidP="00CA7D90">
            <w:pPr>
              <w:pStyle w:val="ae"/>
              <w:rPr>
                <w:ins w:id="375" w:author="Dilnaza Maratova" w:date="2025-06-16T15:20:00Z" w16du:dateUtc="2025-06-16T10:20:00Z"/>
                <w:rFonts w:eastAsiaTheme="minorHAnsi"/>
                <w:szCs w:val="24"/>
                <w:lang w:eastAsia="en-US"/>
                <w:rPrChange w:id="376" w:author="Dilnaza Maratova" w:date="2025-06-16T15:21:00Z" w16du:dateUtc="2025-06-16T10:21:00Z">
                  <w:rPr>
                    <w:ins w:id="377" w:author="Dilnaza Maratova" w:date="2025-06-16T15:20:00Z" w16du:dateUtc="2025-06-16T10:20:00Z"/>
                    <w:sz w:val="20"/>
                    <w:lang w:val="kk-KZ"/>
                  </w:rPr>
                </w:rPrChange>
              </w:rPr>
            </w:pPr>
            <w:ins w:id="378" w:author="Dilnaza Maratova" w:date="2025-06-16T15:20:00Z" w16du:dateUtc="2025-06-16T10:20:00Z">
              <w:r w:rsidRPr="00CA7D90">
                <w:rPr>
                  <w:rFonts w:eastAsiaTheme="minorHAnsi"/>
                  <w:szCs w:val="24"/>
                  <w:lang w:eastAsia="en-US"/>
                  <w:rPrChange w:id="379" w:author="Dilnaza Maratova" w:date="2025-06-16T15:21:00Z" w16du:dateUtc="2025-06-16T10:21:00Z">
                    <w:rPr>
                      <w:sz w:val="20"/>
                      <w:lang w:val="kk-KZ"/>
                    </w:rPr>
                  </w:rPrChange>
                </w:rPr>
                <w:t>Подпись: _________________</w:t>
              </w:r>
              <w:proofErr w:type="spellStart"/>
              <w:r w:rsidRPr="00CA7D90">
                <w:rPr>
                  <w:rFonts w:eastAsiaTheme="minorHAnsi"/>
                  <w:szCs w:val="24"/>
                  <w:lang w:eastAsia="en-US"/>
                  <w:rPrChange w:id="380" w:author="Dilnaza Maratova" w:date="2025-06-16T15:21:00Z" w16du:dateUtc="2025-06-16T10:21:00Z">
                    <w:rPr>
                      <w:sz w:val="20"/>
                      <w:lang w:val="kk-KZ"/>
                    </w:rPr>
                  </w:rPrChange>
                </w:rPr>
                <w:t>Surname</w:t>
              </w:r>
              <w:proofErr w:type="spellEnd"/>
              <w:r w:rsidRPr="00CA7D90">
                <w:rPr>
                  <w:rFonts w:eastAsiaTheme="minorHAnsi"/>
                  <w:szCs w:val="24"/>
                  <w:lang w:eastAsia="en-US"/>
                  <w:rPrChange w:id="381" w:author="Dilnaza Maratova" w:date="2025-06-16T15:21:00Z" w16du:dateUtc="2025-06-16T10:21:00Z">
                    <w:rPr>
                      <w:sz w:val="20"/>
                      <w:lang w:val="kk-KZ"/>
                    </w:rPr>
                  </w:rPrChange>
                </w:rPr>
                <w:t xml:space="preserve"> N.M.</w:t>
              </w:r>
            </w:ins>
          </w:p>
          <w:p w14:paraId="7102ECC8" w14:textId="40F56D46" w:rsidR="00966133" w:rsidRPr="00CA7D90" w:rsidDel="00CA7D90" w:rsidRDefault="00966133" w:rsidP="00966133">
            <w:pPr>
              <w:pStyle w:val="a3"/>
              <w:ind w:left="0"/>
              <w:jc w:val="both"/>
              <w:rPr>
                <w:del w:id="382" w:author="Dilnaza Maratova" w:date="2025-06-16T15:20:00Z" w16du:dateUtc="2025-06-16T10:20:00Z"/>
                <w:rFonts w:ascii="Times New Roman" w:hAnsi="Times New Roman" w:cs="Times New Roman"/>
                <w:sz w:val="24"/>
                <w:szCs w:val="24"/>
                <w:rPrChange w:id="383" w:author="Dilnaza Maratova" w:date="2025-06-16T15:21:00Z" w16du:dateUtc="2025-06-16T10:21:00Z">
                  <w:rPr>
                    <w:del w:id="384" w:author="Dilnaza Maratova" w:date="2025-06-16T15:20:00Z" w16du:dateUtc="2025-06-16T10:20:00Z"/>
                    <w:rFonts w:ascii="Times New Roman" w:hAnsi="Times New Roman" w:cs="Times New Roman"/>
                    <w:b/>
                    <w:color w:val="000000" w:themeColor="text1"/>
                    <w:sz w:val="24"/>
                    <w:szCs w:val="24"/>
                  </w:rPr>
                </w:rPrChange>
              </w:rPr>
            </w:pPr>
            <w:del w:id="385" w:author="Dilnaza Maratova" w:date="2025-06-16T15:16:00Z" w16du:dateUtc="2025-06-16T10:16:00Z">
              <w:r w:rsidRPr="00CA7D90" w:rsidDel="00CA7D90">
                <w:rPr>
                  <w:rFonts w:ascii="Times New Roman" w:hAnsi="Times New Roman" w:cs="Times New Roman"/>
                  <w:sz w:val="24"/>
                  <w:szCs w:val="24"/>
                  <w:rPrChange w:id="386" w:author="Dilnaza Maratova" w:date="2025-06-16T15:21:00Z" w16du:dateUtc="2025-06-16T10:21:00Z">
                    <w:rPr>
                      <w:rFonts w:ascii="Times New Roman" w:hAnsi="Times New Roman" w:cs="Times New Roman"/>
                      <w:b/>
                      <w:color w:val="000000" w:themeColor="text1"/>
                      <w:sz w:val="24"/>
                      <w:szCs w:val="24"/>
                    </w:rPr>
                  </w:rPrChange>
                </w:rPr>
                <w:delText>Заказчик</w:delText>
              </w:r>
            </w:del>
            <w:del w:id="387" w:author="Dilnaza Maratova" w:date="2025-06-16T15:20:00Z" w16du:dateUtc="2025-06-16T10:20:00Z">
              <w:r w:rsidRPr="00CA7D90" w:rsidDel="00CA7D90">
                <w:rPr>
                  <w:rFonts w:ascii="Times New Roman" w:hAnsi="Times New Roman" w:cs="Times New Roman"/>
                  <w:sz w:val="24"/>
                  <w:szCs w:val="24"/>
                  <w:rPrChange w:id="388" w:author="Dilnaza Maratova" w:date="2025-06-16T15:21:00Z" w16du:dateUtc="2025-06-16T10:21:00Z">
                    <w:rPr>
                      <w:rFonts w:ascii="Times New Roman" w:hAnsi="Times New Roman" w:cs="Times New Roman"/>
                      <w:b/>
                      <w:color w:val="000000" w:themeColor="text1"/>
                      <w:sz w:val="24"/>
                      <w:szCs w:val="24"/>
                    </w:rPr>
                  </w:rPrChange>
                </w:rPr>
                <w:delText>:</w:delText>
              </w:r>
            </w:del>
          </w:p>
          <w:p w14:paraId="18429C96" w14:textId="0C69D6EB" w:rsidR="00966133" w:rsidRPr="00CA7D90" w:rsidDel="00CA7D90" w:rsidRDefault="00966133" w:rsidP="00966133">
            <w:pPr>
              <w:pStyle w:val="a3"/>
              <w:ind w:left="0"/>
              <w:jc w:val="both"/>
              <w:rPr>
                <w:del w:id="389" w:author="Dilnaza Maratova" w:date="2025-06-16T15:16:00Z" w16du:dateUtc="2025-06-16T10:16:00Z"/>
                <w:rFonts w:ascii="Times New Roman" w:hAnsi="Times New Roman" w:cs="Times New Roman"/>
                <w:sz w:val="24"/>
                <w:szCs w:val="24"/>
                <w:rPrChange w:id="390" w:author="Dilnaza Maratova" w:date="2025-06-16T15:21:00Z" w16du:dateUtc="2025-06-16T10:21:00Z">
                  <w:rPr>
                    <w:del w:id="391" w:author="Dilnaza Maratova" w:date="2025-06-16T15:16:00Z" w16du:dateUtc="2025-06-16T10:16:00Z"/>
                    <w:rFonts w:ascii="Times New Roman" w:hAnsi="Times New Roman" w:cs="Times New Roman"/>
                    <w:b/>
                    <w:color w:val="000000" w:themeColor="text1"/>
                    <w:sz w:val="24"/>
                    <w:szCs w:val="24"/>
                  </w:rPr>
                </w:rPrChange>
              </w:rPr>
            </w:pPr>
            <w:del w:id="392" w:author="Dilnaza Maratova" w:date="2025-06-16T15:16:00Z" w16du:dateUtc="2025-06-16T10:16:00Z">
              <w:r w:rsidRPr="00CA7D90" w:rsidDel="00CA7D90">
                <w:rPr>
                  <w:rFonts w:ascii="Times New Roman" w:hAnsi="Times New Roman" w:cs="Times New Roman"/>
                  <w:sz w:val="24"/>
                  <w:szCs w:val="24"/>
                  <w:rPrChange w:id="393" w:author="Dilnaza Maratova" w:date="2025-06-16T15:21:00Z" w16du:dateUtc="2025-06-16T10:21:00Z">
                    <w:rPr>
                      <w:rFonts w:ascii="Times New Roman" w:hAnsi="Times New Roman" w:cs="Times New Roman"/>
                      <w:b/>
                      <w:color w:val="000000" w:themeColor="text1"/>
                      <w:sz w:val="24"/>
                      <w:szCs w:val="24"/>
                    </w:rPr>
                  </w:rPrChange>
                </w:rPr>
                <w:delText>ТОО «Innoforce solutions»</w:delText>
              </w:r>
            </w:del>
          </w:p>
          <w:p w14:paraId="4E7DD792" w14:textId="58088ACE" w:rsidR="00966133" w:rsidRPr="00CA7D90" w:rsidDel="00CA7D90" w:rsidRDefault="00966133" w:rsidP="00966133">
            <w:pPr>
              <w:pStyle w:val="a3"/>
              <w:ind w:left="0"/>
              <w:jc w:val="both"/>
              <w:rPr>
                <w:del w:id="394" w:author="Dilnaza Maratova" w:date="2025-06-16T15:16:00Z" w16du:dateUtc="2025-06-16T10:16:00Z"/>
                <w:rFonts w:ascii="Times New Roman" w:hAnsi="Times New Roman" w:cs="Times New Roman"/>
                <w:sz w:val="24"/>
                <w:szCs w:val="24"/>
                <w:rPrChange w:id="395" w:author="Dilnaza Maratova" w:date="2025-06-16T15:21:00Z" w16du:dateUtc="2025-06-16T10:21:00Z">
                  <w:rPr>
                    <w:del w:id="396" w:author="Dilnaza Maratova" w:date="2025-06-16T15:16:00Z" w16du:dateUtc="2025-06-16T10:16:00Z"/>
                    <w:rFonts w:ascii="Times New Roman" w:hAnsi="Times New Roman" w:cs="Times New Roman"/>
                    <w:color w:val="000000" w:themeColor="text1"/>
                    <w:sz w:val="24"/>
                    <w:szCs w:val="24"/>
                  </w:rPr>
                </w:rPrChange>
              </w:rPr>
            </w:pPr>
            <w:del w:id="397" w:author="Dilnaza Maratova" w:date="2025-06-16T15:16:00Z" w16du:dateUtc="2025-06-16T10:16:00Z">
              <w:r w:rsidRPr="00CA7D90" w:rsidDel="00CA7D90">
                <w:rPr>
                  <w:rFonts w:ascii="Times New Roman" w:hAnsi="Times New Roman" w:cs="Times New Roman"/>
                  <w:sz w:val="24"/>
                  <w:szCs w:val="24"/>
                  <w:rPrChange w:id="398" w:author="Dilnaza Maratova" w:date="2025-06-16T15:21:00Z" w16du:dateUtc="2025-06-16T10:21:00Z">
                    <w:rPr>
                      <w:rFonts w:ascii="Times New Roman" w:hAnsi="Times New Roman" w:cs="Times New Roman"/>
                      <w:color w:val="000000" w:themeColor="text1"/>
                      <w:sz w:val="24"/>
                      <w:szCs w:val="24"/>
                    </w:rPr>
                  </w:rPrChange>
                </w:rPr>
                <w:delText>050000, г.Алматы, Медеуский район, микрорайон Алатау, ул. Ибрагимова 9, СЭЗ ПИТ</w:delText>
              </w:r>
            </w:del>
          </w:p>
          <w:p w14:paraId="4CC3D4E7" w14:textId="5998B466" w:rsidR="00966133" w:rsidRPr="00CA7D90" w:rsidDel="00CA7D90" w:rsidRDefault="00966133" w:rsidP="00966133">
            <w:pPr>
              <w:pStyle w:val="a3"/>
              <w:ind w:left="0"/>
              <w:jc w:val="both"/>
              <w:rPr>
                <w:del w:id="399" w:author="Dilnaza Maratova" w:date="2025-06-16T15:16:00Z" w16du:dateUtc="2025-06-16T10:16:00Z"/>
                <w:rFonts w:ascii="Times New Roman" w:hAnsi="Times New Roman" w:cs="Times New Roman"/>
                <w:sz w:val="24"/>
                <w:szCs w:val="24"/>
                <w:rPrChange w:id="400" w:author="Dilnaza Maratova" w:date="2025-06-16T15:21:00Z" w16du:dateUtc="2025-06-16T10:21:00Z">
                  <w:rPr>
                    <w:del w:id="401" w:author="Dilnaza Maratova" w:date="2025-06-16T15:16:00Z" w16du:dateUtc="2025-06-16T10:16:00Z"/>
                    <w:rFonts w:ascii="Times New Roman" w:hAnsi="Times New Roman" w:cs="Times New Roman"/>
                    <w:color w:val="000000" w:themeColor="text1"/>
                    <w:sz w:val="24"/>
                    <w:szCs w:val="24"/>
                  </w:rPr>
                </w:rPrChange>
              </w:rPr>
            </w:pPr>
            <w:del w:id="402" w:author="Dilnaza Maratova" w:date="2025-06-16T15:16:00Z" w16du:dateUtc="2025-06-16T10:16:00Z">
              <w:r w:rsidRPr="00CA7D90" w:rsidDel="00CA7D90">
                <w:rPr>
                  <w:rFonts w:ascii="Times New Roman" w:hAnsi="Times New Roman" w:cs="Times New Roman"/>
                  <w:sz w:val="24"/>
                  <w:szCs w:val="24"/>
                  <w:rPrChange w:id="403" w:author="Dilnaza Maratova" w:date="2025-06-16T15:21:00Z" w16du:dateUtc="2025-06-16T10:21:00Z">
                    <w:rPr>
                      <w:rFonts w:ascii="Times New Roman" w:hAnsi="Times New Roman" w:cs="Times New Roman"/>
                      <w:color w:val="000000" w:themeColor="text1"/>
                      <w:sz w:val="24"/>
                      <w:szCs w:val="24"/>
                    </w:rPr>
                  </w:rPrChange>
                </w:rPr>
                <w:delText>БИН 100640014646.</w:delText>
              </w:r>
            </w:del>
          </w:p>
          <w:p w14:paraId="0FCB8C18" w14:textId="047342E6" w:rsidR="00966133" w:rsidRPr="00CA7D90" w:rsidDel="00CA7D90" w:rsidRDefault="00966133" w:rsidP="00966133">
            <w:pPr>
              <w:pStyle w:val="a3"/>
              <w:ind w:left="0"/>
              <w:jc w:val="both"/>
              <w:rPr>
                <w:del w:id="404" w:author="Dilnaza Maratova" w:date="2025-06-16T15:16:00Z" w16du:dateUtc="2025-06-16T10:16:00Z"/>
                <w:rFonts w:ascii="Times New Roman" w:hAnsi="Times New Roman" w:cs="Times New Roman"/>
                <w:sz w:val="24"/>
                <w:szCs w:val="24"/>
                <w:rPrChange w:id="405" w:author="Dilnaza Maratova" w:date="2025-06-16T15:21:00Z" w16du:dateUtc="2025-06-16T10:21:00Z">
                  <w:rPr>
                    <w:del w:id="406" w:author="Dilnaza Maratova" w:date="2025-06-16T15:16:00Z" w16du:dateUtc="2025-06-16T10:16:00Z"/>
                    <w:rFonts w:ascii="Times New Roman" w:hAnsi="Times New Roman" w:cs="Times New Roman"/>
                    <w:color w:val="000000" w:themeColor="text1"/>
                    <w:sz w:val="24"/>
                    <w:szCs w:val="24"/>
                  </w:rPr>
                </w:rPrChange>
              </w:rPr>
            </w:pPr>
            <w:del w:id="407" w:author="Dilnaza Maratova" w:date="2025-06-16T15:16:00Z" w16du:dateUtc="2025-06-16T10:16:00Z">
              <w:r w:rsidRPr="00CA7D90" w:rsidDel="00CA7D90">
                <w:rPr>
                  <w:rFonts w:ascii="Times New Roman" w:hAnsi="Times New Roman" w:cs="Times New Roman"/>
                  <w:sz w:val="24"/>
                  <w:szCs w:val="24"/>
                  <w:rPrChange w:id="408" w:author="Dilnaza Maratova" w:date="2025-06-16T15:21:00Z" w16du:dateUtc="2025-06-16T10:21:00Z">
                    <w:rPr>
                      <w:rFonts w:ascii="Times New Roman" w:hAnsi="Times New Roman" w:cs="Times New Roman"/>
                      <w:color w:val="000000" w:themeColor="text1"/>
                      <w:sz w:val="24"/>
                      <w:szCs w:val="24"/>
                    </w:rPr>
                  </w:rPrChange>
                </w:rPr>
                <w:delText>KZ076017131000004805</w:delText>
              </w:r>
            </w:del>
          </w:p>
          <w:p w14:paraId="0ECA36F5" w14:textId="52049BF9" w:rsidR="00966133" w:rsidRPr="00CA7D90" w:rsidDel="00CA7D90" w:rsidRDefault="00966133" w:rsidP="00966133">
            <w:pPr>
              <w:pStyle w:val="a3"/>
              <w:ind w:left="0"/>
              <w:jc w:val="both"/>
              <w:rPr>
                <w:del w:id="409" w:author="Dilnaza Maratova" w:date="2025-06-16T15:16:00Z" w16du:dateUtc="2025-06-16T10:16:00Z"/>
                <w:rFonts w:ascii="Times New Roman" w:hAnsi="Times New Roman" w:cs="Times New Roman"/>
                <w:sz w:val="24"/>
                <w:szCs w:val="24"/>
                <w:rPrChange w:id="410" w:author="Dilnaza Maratova" w:date="2025-06-16T15:21:00Z" w16du:dateUtc="2025-06-16T10:21:00Z">
                  <w:rPr>
                    <w:del w:id="411" w:author="Dilnaza Maratova" w:date="2025-06-16T15:16:00Z" w16du:dateUtc="2025-06-16T10:16:00Z"/>
                    <w:rFonts w:ascii="Times New Roman" w:hAnsi="Times New Roman" w:cs="Times New Roman"/>
                    <w:color w:val="000000" w:themeColor="text1"/>
                    <w:sz w:val="24"/>
                    <w:szCs w:val="24"/>
                  </w:rPr>
                </w:rPrChange>
              </w:rPr>
            </w:pPr>
            <w:del w:id="412" w:author="Dilnaza Maratova" w:date="2025-06-16T15:16:00Z" w16du:dateUtc="2025-06-16T10:16:00Z">
              <w:r w:rsidRPr="00CA7D90" w:rsidDel="00CA7D90">
                <w:rPr>
                  <w:rFonts w:ascii="Times New Roman" w:hAnsi="Times New Roman" w:cs="Times New Roman"/>
                  <w:sz w:val="24"/>
                  <w:szCs w:val="24"/>
                  <w:rPrChange w:id="413" w:author="Dilnaza Maratova" w:date="2025-06-16T15:21:00Z" w16du:dateUtc="2025-06-16T10:21:00Z">
                    <w:rPr>
                      <w:rFonts w:ascii="Times New Roman" w:hAnsi="Times New Roman" w:cs="Times New Roman"/>
                      <w:color w:val="000000" w:themeColor="text1"/>
                      <w:sz w:val="24"/>
                      <w:szCs w:val="24"/>
                    </w:rPr>
                  </w:rPrChange>
                </w:rPr>
                <w:delText>в АО «Народный Банк Казахстана»</w:delText>
              </w:r>
            </w:del>
          </w:p>
          <w:p w14:paraId="7EAB1E5B" w14:textId="5DFC3CE7" w:rsidR="00966133" w:rsidRPr="00CA7D90" w:rsidDel="00CA7D90" w:rsidRDefault="00966133" w:rsidP="00966133">
            <w:pPr>
              <w:pStyle w:val="a3"/>
              <w:ind w:left="0"/>
              <w:jc w:val="both"/>
              <w:rPr>
                <w:del w:id="414" w:author="Dilnaza Maratova" w:date="2025-06-16T15:16:00Z" w16du:dateUtc="2025-06-16T10:16:00Z"/>
                <w:rFonts w:ascii="Times New Roman" w:hAnsi="Times New Roman" w:cs="Times New Roman"/>
                <w:sz w:val="24"/>
                <w:szCs w:val="24"/>
                <w:rPrChange w:id="415" w:author="Dilnaza Maratova" w:date="2025-06-16T15:21:00Z" w16du:dateUtc="2025-06-16T10:21:00Z">
                  <w:rPr>
                    <w:del w:id="416" w:author="Dilnaza Maratova" w:date="2025-06-16T15:16:00Z" w16du:dateUtc="2025-06-16T10:16:00Z"/>
                    <w:rFonts w:ascii="Times New Roman" w:hAnsi="Times New Roman" w:cs="Times New Roman"/>
                    <w:color w:val="000000" w:themeColor="text1"/>
                    <w:sz w:val="24"/>
                    <w:szCs w:val="24"/>
                  </w:rPr>
                </w:rPrChange>
              </w:rPr>
            </w:pPr>
            <w:del w:id="417" w:author="Dilnaza Maratova" w:date="2025-06-16T15:16:00Z" w16du:dateUtc="2025-06-16T10:16:00Z">
              <w:r w:rsidRPr="00CA7D90" w:rsidDel="00CA7D90">
                <w:rPr>
                  <w:rFonts w:ascii="Times New Roman" w:hAnsi="Times New Roman" w:cs="Times New Roman"/>
                  <w:sz w:val="24"/>
                  <w:szCs w:val="24"/>
                  <w:rPrChange w:id="418" w:author="Dilnaza Maratova" w:date="2025-06-16T15:21:00Z" w16du:dateUtc="2025-06-16T10:21:00Z">
                    <w:rPr>
                      <w:rFonts w:ascii="Times New Roman" w:hAnsi="Times New Roman" w:cs="Times New Roman"/>
                      <w:color w:val="000000" w:themeColor="text1"/>
                      <w:sz w:val="24"/>
                      <w:szCs w:val="24"/>
                    </w:rPr>
                  </w:rPrChange>
                </w:rPr>
                <w:delText>БИК HSBKKZKX</w:delText>
              </w:r>
            </w:del>
          </w:p>
          <w:p w14:paraId="05B88299" w14:textId="5109DCE3" w:rsidR="00966133" w:rsidRPr="00CA7D90" w:rsidDel="00CA7D90" w:rsidRDefault="00966133" w:rsidP="00966133">
            <w:pPr>
              <w:pStyle w:val="a3"/>
              <w:ind w:left="0"/>
              <w:jc w:val="both"/>
              <w:rPr>
                <w:del w:id="419" w:author="Dilnaza Maratova" w:date="2025-06-16T15:16:00Z" w16du:dateUtc="2025-06-16T10:16:00Z"/>
                <w:rFonts w:ascii="Times New Roman" w:hAnsi="Times New Roman" w:cs="Times New Roman"/>
                <w:sz w:val="24"/>
                <w:szCs w:val="24"/>
                <w:rPrChange w:id="420" w:author="Dilnaza Maratova" w:date="2025-06-16T15:21:00Z" w16du:dateUtc="2025-06-16T10:21:00Z">
                  <w:rPr>
                    <w:del w:id="421" w:author="Dilnaza Maratova" w:date="2025-06-16T15:16:00Z" w16du:dateUtc="2025-06-16T10:16:00Z"/>
                    <w:rFonts w:ascii="Times New Roman" w:hAnsi="Times New Roman" w:cs="Times New Roman"/>
                    <w:color w:val="000000" w:themeColor="text1"/>
                    <w:sz w:val="24"/>
                    <w:szCs w:val="24"/>
                  </w:rPr>
                </w:rPrChange>
              </w:rPr>
            </w:pPr>
            <w:del w:id="422" w:author="Dilnaza Maratova" w:date="2025-06-16T15:16:00Z" w16du:dateUtc="2025-06-16T10:16:00Z">
              <w:r w:rsidRPr="00CA7D90" w:rsidDel="00CA7D90">
                <w:rPr>
                  <w:rFonts w:ascii="Times New Roman" w:hAnsi="Times New Roman" w:cs="Times New Roman"/>
                  <w:sz w:val="24"/>
                  <w:szCs w:val="24"/>
                  <w:rPrChange w:id="423" w:author="Dilnaza Maratova" w:date="2025-06-16T15:21:00Z" w16du:dateUtc="2025-06-16T10:21:00Z">
                    <w:rPr>
                      <w:rFonts w:ascii="Times New Roman" w:hAnsi="Times New Roman" w:cs="Times New Roman"/>
                      <w:color w:val="000000" w:themeColor="text1"/>
                      <w:sz w:val="24"/>
                      <w:szCs w:val="24"/>
                    </w:rPr>
                  </w:rPrChange>
                </w:rPr>
                <w:delText>KZ088562203106770253 в АО "Банк ЦентрКредит", БИК KCJBKZKX</w:delText>
              </w:r>
            </w:del>
          </w:p>
          <w:p w14:paraId="1276CCAD" w14:textId="7B626DD5" w:rsidR="00966133" w:rsidRPr="00CA7D90" w:rsidDel="00CA7D90" w:rsidRDefault="00966133" w:rsidP="00966133">
            <w:pPr>
              <w:pStyle w:val="a3"/>
              <w:ind w:left="0"/>
              <w:jc w:val="both"/>
              <w:rPr>
                <w:del w:id="424" w:author="Dilnaza Maratova" w:date="2025-06-16T15:16:00Z" w16du:dateUtc="2025-06-16T10:16:00Z"/>
                <w:rFonts w:ascii="Times New Roman" w:hAnsi="Times New Roman" w:cs="Times New Roman"/>
                <w:sz w:val="24"/>
                <w:szCs w:val="24"/>
                <w:rPrChange w:id="425" w:author="Dilnaza Maratova" w:date="2025-06-16T15:21:00Z" w16du:dateUtc="2025-06-16T10:21:00Z">
                  <w:rPr>
                    <w:del w:id="426" w:author="Dilnaza Maratova" w:date="2025-06-16T15:16:00Z" w16du:dateUtc="2025-06-16T10:16:00Z"/>
                    <w:rFonts w:ascii="Times New Roman" w:hAnsi="Times New Roman" w:cs="Times New Roman"/>
                    <w:color w:val="000000" w:themeColor="text1"/>
                    <w:sz w:val="24"/>
                    <w:szCs w:val="24"/>
                    <w:lang w:val="en-US"/>
                  </w:rPr>
                </w:rPrChange>
              </w:rPr>
            </w:pPr>
            <w:del w:id="427" w:author="Dilnaza Maratova" w:date="2025-06-16T15:16:00Z" w16du:dateUtc="2025-06-16T10:16:00Z">
              <w:r w:rsidRPr="00CA7D90" w:rsidDel="00CA7D90">
                <w:rPr>
                  <w:rFonts w:ascii="Times New Roman" w:hAnsi="Times New Roman" w:cs="Times New Roman"/>
                  <w:sz w:val="24"/>
                  <w:szCs w:val="24"/>
                  <w:rPrChange w:id="428" w:author="Dilnaza Maratova" w:date="2025-06-16T15:21:00Z" w16du:dateUtc="2025-06-16T10:21:00Z">
                    <w:rPr>
                      <w:rFonts w:ascii="Times New Roman" w:hAnsi="Times New Roman" w:cs="Times New Roman"/>
                      <w:color w:val="000000" w:themeColor="text1"/>
                      <w:sz w:val="24"/>
                      <w:szCs w:val="24"/>
                      <w:lang w:val="en-US"/>
                    </w:rPr>
                  </w:rPrChange>
                </w:rPr>
                <w:delText>Email: info@innoforce.kz</w:delText>
              </w:r>
            </w:del>
          </w:p>
          <w:p w14:paraId="7BDE9C69" w14:textId="079FA01A" w:rsidR="00304DEA" w:rsidRPr="00CA7D90" w:rsidDel="00CA7D90" w:rsidRDefault="00966133">
            <w:pPr>
              <w:pStyle w:val="a3"/>
              <w:ind w:left="0"/>
              <w:jc w:val="both"/>
              <w:rPr>
                <w:del w:id="429" w:author="Dilnaza Maratova" w:date="2025-06-16T15:20:00Z" w16du:dateUtc="2025-06-16T10:20:00Z"/>
                <w:rFonts w:ascii="Times New Roman" w:hAnsi="Times New Roman" w:cs="Times New Roman"/>
                <w:sz w:val="24"/>
                <w:szCs w:val="24"/>
                <w:rPrChange w:id="430" w:author="Dilnaza Maratova" w:date="2025-06-16T15:21:00Z" w16du:dateUtc="2025-06-16T10:21:00Z">
                  <w:rPr>
                    <w:del w:id="431" w:author="Dilnaza Maratova" w:date="2025-06-16T15:20:00Z" w16du:dateUtc="2025-06-16T10:20:00Z"/>
                    <w:rFonts w:ascii="Times New Roman" w:hAnsi="Times New Roman" w:cs="Times New Roman"/>
                    <w:b/>
                    <w:color w:val="FF0000"/>
                    <w:sz w:val="24"/>
                    <w:szCs w:val="24"/>
                    <w:lang w:val="en-US"/>
                  </w:rPr>
                </w:rPrChange>
              </w:rPr>
            </w:pPr>
            <w:del w:id="432" w:author="Dilnaza Maratova" w:date="2025-06-16T15:20:00Z" w16du:dateUtc="2025-06-16T10:20:00Z">
              <w:r w:rsidRPr="00CA7D90" w:rsidDel="00CA7D90">
                <w:rPr>
                  <w:rFonts w:ascii="Times New Roman" w:hAnsi="Times New Roman" w:cs="Times New Roman"/>
                  <w:sz w:val="24"/>
                  <w:szCs w:val="24"/>
                  <w:rPrChange w:id="433" w:author="Dilnaza Maratova" w:date="2025-06-16T15:21:00Z" w16du:dateUtc="2025-06-16T10:21:00Z">
                    <w:rPr>
                      <w:rFonts w:ascii="Times New Roman" w:hAnsi="Times New Roman" w:cs="Times New Roman"/>
                      <w:color w:val="000000" w:themeColor="text1"/>
                      <w:sz w:val="24"/>
                      <w:szCs w:val="24"/>
                      <w:lang w:val="en-US"/>
                    </w:rPr>
                  </w:rPrChange>
                </w:rPr>
                <w:lastRenderedPageBreak/>
                <w:br/>
              </w:r>
              <w:r w:rsidR="00110447" w:rsidRPr="00CA7D90" w:rsidDel="00CA7D90">
                <w:rPr>
                  <w:rFonts w:ascii="Times New Roman" w:hAnsi="Times New Roman" w:cs="Times New Roman"/>
                  <w:sz w:val="24"/>
                  <w:szCs w:val="24"/>
                  <w:rPrChange w:id="434" w:author="Dilnaza Maratova" w:date="2025-06-16T15:21:00Z" w16du:dateUtc="2025-06-16T10:21:00Z">
                    <w:rPr>
                      <w:rFonts w:ascii="Times New Roman" w:hAnsi="Times New Roman" w:cs="Times New Roman"/>
                      <w:b/>
                      <w:color w:val="000000" w:themeColor="text1"/>
                      <w:sz w:val="24"/>
                      <w:szCs w:val="24"/>
                    </w:rPr>
                  </w:rPrChange>
                </w:rPr>
                <w:delText>Директор</w:delText>
              </w:r>
              <w:r w:rsidR="00110447" w:rsidRPr="00CA7D90" w:rsidDel="00CA7D90">
                <w:rPr>
                  <w:rFonts w:ascii="Times New Roman" w:hAnsi="Times New Roman" w:cs="Times New Roman"/>
                  <w:sz w:val="24"/>
                  <w:szCs w:val="24"/>
                  <w:rPrChange w:id="435" w:author="Dilnaza Maratova" w:date="2025-06-16T15:21:00Z" w16du:dateUtc="2025-06-16T10:21:00Z">
                    <w:rPr>
                      <w:rFonts w:ascii="Times New Roman" w:hAnsi="Times New Roman" w:cs="Times New Roman"/>
                      <w:b/>
                      <w:color w:val="000000" w:themeColor="text1"/>
                      <w:sz w:val="24"/>
                      <w:szCs w:val="24"/>
                      <w:lang w:val="en-US"/>
                    </w:rPr>
                  </w:rPrChange>
                </w:rPr>
                <w:br/>
              </w:r>
            </w:del>
            <w:del w:id="436" w:author="Dilnaza Maratova" w:date="2025-06-16T15:17:00Z" w16du:dateUtc="2025-06-16T10:17:00Z">
              <w:r w:rsidR="00110447" w:rsidRPr="00CA7D90" w:rsidDel="00CA7D90">
                <w:rPr>
                  <w:rFonts w:ascii="Times New Roman" w:hAnsi="Times New Roman" w:cs="Times New Roman"/>
                  <w:sz w:val="24"/>
                  <w:szCs w:val="24"/>
                  <w:rPrChange w:id="437" w:author="Dilnaza Maratova" w:date="2025-06-16T15:21:00Z" w16du:dateUtc="2025-06-16T10:21:00Z">
                    <w:rPr>
                      <w:rFonts w:ascii="Times New Roman" w:hAnsi="Times New Roman" w:cs="Times New Roman"/>
                      <w:b/>
                      <w:color w:val="000000" w:themeColor="text1"/>
                      <w:sz w:val="24"/>
                      <w:szCs w:val="24"/>
                    </w:rPr>
                  </w:rPrChange>
                </w:rPr>
                <w:delText>Тохтар</w:delText>
              </w:r>
              <w:r w:rsidR="00110447" w:rsidRPr="00CA7D90" w:rsidDel="00CA7D90">
                <w:rPr>
                  <w:rFonts w:ascii="Times New Roman" w:hAnsi="Times New Roman" w:cs="Times New Roman"/>
                  <w:sz w:val="24"/>
                  <w:szCs w:val="24"/>
                  <w:rPrChange w:id="438" w:author="Dilnaza Maratova" w:date="2025-06-16T15:21:00Z" w16du:dateUtc="2025-06-16T10:21:00Z">
                    <w:rPr>
                      <w:rFonts w:ascii="Times New Roman" w:hAnsi="Times New Roman" w:cs="Times New Roman"/>
                      <w:b/>
                      <w:color w:val="000000" w:themeColor="text1"/>
                      <w:sz w:val="24"/>
                      <w:szCs w:val="24"/>
                      <w:lang w:val="kk-KZ"/>
                    </w:rPr>
                  </w:rPrChange>
                </w:rPr>
                <w:delText>ұ</w:delText>
              </w:r>
              <w:r w:rsidR="00110447" w:rsidRPr="00CA7D90" w:rsidDel="00CA7D90">
                <w:rPr>
                  <w:rFonts w:ascii="Times New Roman" w:hAnsi="Times New Roman" w:cs="Times New Roman"/>
                  <w:sz w:val="24"/>
                  <w:szCs w:val="24"/>
                  <w:rPrChange w:id="439" w:author="Dilnaza Maratova" w:date="2025-06-16T15:21:00Z" w16du:dateUtc="2025-06-16T10:21:00Z">
                    <w:rPr>
                      <w:rFonts w:ascii="Times New Roman" w:hAnsi="Times New Roman" w:cs="Times New Roman"/>
                      <w:b/>
                      <w:color w:val="000000" w:themeColor="text1"/>
                      <w:sz w:val="24"/>
                      <w:szCs w:val="24"/>
                    </w:rPr>
                  </w:rPrChange>
                </w:rPr>
                <w:delText>лы</w:delText>
              </w:r>
              <w:r w:rsidR="00110447" w:rsidRPr="00CA7D90" w:rsidDel="00CA7D90">
                <w:rPr>
                  <w:rFonts w:ascii="Times New Roman" w:hAnsi="Times New Roman" w:cs="Times New Roman"/>
                  <w:sz w:val="24"/>
                  <w:szCs w:val="24"/>
                  <w:rPrChange w:id="440" w:author="Dilnaza Maratova" w:date="2025-06-16T15:21:00Z" w16du:dateUtc="2025-06-16T10:21:00Z">
                    <w:rPr>
                      <w:rFonts w:ascii="Times New Roman" w:hAnsi="Times New Roman" w:cs="Times New Roman"/>
                      <w:b/>
                      <w:color w:val="000000" w:themeColor="text1"/>
                      <w:sz w:val="24"/>
                      <w:szCs w:val="24"/>
                      <w:lang w:val="en-US"/>
                    </w:rPr>
                  </w:rPrChange>
                </w:rPr>
                <w:delText xml:space="preserve"> </w:delText>
              </w:r>
              <w:r w:rsidR="00110447" w:rsidRPr="00CA7D90" w:rsidDel="00CA7D90">
                <w:rPr>
                  <w:rFonts w:ascii="Times New Roman" w:hAnsi="Times New Roman" w:cs="Times New Roman"/>
                  <w:sz w:val="24"/>
                  <w:szCs w:val="24"/>
                  <w:rPrChange w:id="441" w:author="Dilnaza Maratova" w:date="2025-06-16T15:21:00Z" w16du:dateUtc="2025-06-16T10:21:00Z">
                    <w:rPr>
                      <w:rFonts w:ascii="Times New Roman" w:hAnsi="Times New Roman" w:cs="Times New Roman"/>
                      <w:b/>
                      <w:color w:val="000000" w:themeColor="text1"/>
                      <w:sz w:val="24"/>
                      <w:szCs w:val="24"/>
                    </w:rPr>
                  </w:rPrChange>
                </w:rPr>
                <w:delText>А</w:delText>
              </w:r>
              <w:r w:rsidR="00110447" w:rsidRPr="00CA7D90" w:rsidDel="00CA7D90">
                <w:rPr>
                  <w:rFonts w:ascii="Times New Roman" w:hAnsi="Times New Roman" w:cs="Times New Roman"/>
                  <w:sz w:val="24"/>
                  <w:szCs w:val="24"/>
                  <w:rPrChange w:id="442" w:author="Dilnaza Maratova" w:date="2025-06-16T15:21:00Z" w16du:dateUtc="2025-06-16T10:21:00Z">
                    <w:rPr>
                      <w:rFonts w:ascii="Times New Roman" w:hAnsi="Times New Roman" w:cs="Times New Roman"/>
                      <w:b/>
                      <w:color w:val="000000" w:themeColor="text1"/>
                      <w:sz w:val="24"/>
                      <w:szCs w:val="24"/>
                      <w:lang w:val="kk-KZ"/>
                    </w:rPr>
                  </w:rPrChange>
                </w:rPr>
                <w:delText>.</w:delText>
              </w:r>
              <w:r w:rsidR="00110447" w:rsidRPr="00CA7D90" w:rsidDel="00CA7D90">
                <w:rPr>
                  <w:rFonts w:ascii="Times New Roman" w:hAnsi="Times New Roman" w:cs="Times New Roman"/>
                  <w:sz w:val="24"/>
                  <w:szCs w:val="24"/>
                  <w:rPrChange w:id="443" w:author="Dilnaza Maratova" w:date="2025-06-16T15:21:00Z" w16du:dateUtc="2025-06-16T10:21:00Z">
                    <w:rPr>
                      <w:rFonts w:ascii="Times New Roman" w:hAnsi="Times New Roman" w:cs="Times New Roman"/>
                      <w:b/>
                      <w:color w:val="000000" w:themeColor="text1"/>
                      <w:sz w:val="24"/>
                      <w:szCs w:val="24"/>
                      <w:lang w:val="en-US"/>
                    </w:rPr>
                  </w:rPrChange>
                </w:rPr>
                <w:delText xml:space="preserve"> </w:delText>
              </w:r>
            </w:del>
            <w:del w:id="444" w:author="Dilnaza Maratova" w:date="2025-06-16T15:20:00Z" w16du:dateUtc="2025-06-16T10:20:00Z">
              <w:r w:rsidR="00110447" w:rsidRPr="00CA7D90" w:rsidDel="00CA7D90">
                <w:rPr>
                  <w:rFonts w:ascii="Times New Roman" w:hAnsi="Times New Roman" w:cs="Times New Roman"/>
                  <w:sz w:val="24"/>
                  <w:szCs w:val="24"/>
                  <w:rPrChange w:id="445" w:author="Dilnaza Maratova" w:date="2025-06-16T15:21:00Z" w16du:dateUtc="2025-06-16T10:21:00Z">
                    <w:rPr>
                      <w:rFonts w:ascii="Times New Roman" w:hAnsi="Times New Roman" w:cs="Times New Roman"/>
                      <w:b/>
                      <w:color w:val="000000" w:themeColor="text1"/>
                      <w:sz w:val="24"/>
                      <w:szCs w:val="24"/>
                      <w:lang w:val="en-US"/>
                    </w:rPr>
                  </w:rPrChange>
                </w:rPr>
                <w:delText>_____________________</w:delText>
              </w:r>
            </w:del>
          </w:p>
          <w:p w14:paraId="56F7431E" w14:textId="220D861C" w:rsidR="00110447" w:rsidRPr="00CA7D90" w:rsidRDefault="00110447" w:rsidP="00AD6C7D">
            <w:pPr>
              <w:pStyle w:val="a3"/>
              <w:ind w:left="0"/>
              <w:jc w:val="both"/>
              <w:rPr>
                <w:rFonts w:ascii="Times New Roman" w:hAnsi="Times New Roman" w:cs="Times New Roman"/>
                <w:sz w:val="24"/>
                <w:szCs w:val="24"/>
                <w:rPrChange w:id="446" w:author="Dilnaza Maratova" w:date="2025-06-16T15:21:00Z" w16du:dateUtc="2025-06-16T10:21:00Z">
                  <w:rPr>
                    <w:rFonts w:ascii="Times New Roman" w:hAnsi="Times New Roman" w:cs="Times New Roman"/>
                    <w:b/>
                    <w:color w:val="FF0000"/>
                    <w:sz w:val="24"/>
                    <w:szCs w:val="24"/>
                    <w:lang w:val="en-US"/>
                  </w:rPr>
                </w:rPrChange>
              </w:rPr>
            </w:pPr>
          </w:p>
        </w:tc>
        <w:tc>
          <w:tcPr>
            <w:tcW w:w="5028" w:type="dxa"/>
          </w:tcPr>
          <w:p w14:paraId="5773CC84" w14:textId="77777777" w:rsidR="00CA7D90" w:rsidRPr="00CA7D90" w:rsidRDefault="00CA7D90" w:rsidP="00CA7D90">
            <w:pPr>
              <w:pStyle w:val="a3"/>
              <w:ind w:left="0"/>
              <w:jc w:val="both"/>
              <w:rPr>
                <w:ins w:id="447" w:author="Dilnaza Maratova" w:date="2025-06-16T15:20:00Z" w16du:dateUtc="2025-06-16T10:20:00Z"/>
                <w:rFonts w:ascii="Times New Roman" w:hAnsi="Times New Roman" w:cs="Times New Roman"/>
                <w:b/>
                <w:bCs/>
                <w:sz w:val="24"/>
                <w:szCs w:val="24"/>
                <w:rPrChange w:id="448" w:author="Dilnaza Maratova" w:date="2025-06-16T15:21:00Z" w16du:dateUtc="2025-06-16T10:21:00Z">
                  <w:rPr>
                    <w:ins w:id="449" w:author="Dilnaza Maratova" w:date="2025-06-16T15:20:00Z" w16du:dateUtc="2025-06-16T10:20:00Z"/>
                    <w:rFonts w:ascii="Times New Roman" w:hAnsi="Times New Roman" w:cs="Times New Roman"/>
                    <w:b/>
                    <w:color w:val="000000" w:themeColor="text1"/>
                    <w:sz w:val="24"/>
                    <w:szCs w:val="24"/>
                  </w:rPr>
                </w:rPrChange>
              </w:rPr>
            </w:pPr>
            <w:ins w:id="450" w:author="Dilnaza Maratova" w:date="2025-06-16T15:20:00Z" w16du:dateUtc="2025-06-16T10:20:00Z">
              <w:r w:rsidRPr="00CA7D90">
                <w:rPr>
                  <w:rFonts w:ascii="Times New Roman" w:hAnsi="Times New Roman" w:cs="Times New Roman"/>
                  <w:b/>
                  <w:bCs/>
                  <w:sz w:val="24"/>
                  <w:szCs w:val="24"/>
                  <w:rPrChange w:id="451" w:author="Dilnaza Maratova" w:date="2025-06-16T15:21:00Z" w16du:dateUtc="2025-06-16T10:21:00Z">
                    <w:rPr>
                      <w:b/>
                      <w:bCs/>
                      <w:sz w:val="20"/>
                    </w:rPr>
                  </w:rPrChange>
                </w:rPr>
                <w:lastRenderedPageBreak/>
                <w:t>Работодатель</w:t>
              </w:r>
              <w:r w:rsidRPr="00CA7D90">
                <w:rPr>
                  <w:rFonts w:ascii="Times New Roman" w:hAnsi="Times New Roman" w:cs="Times New Roman"/>
                  <w:b/>
                  <w:bCs/>
                  <w:sz w:val="24"/>
                  <w:szCs w:val="24"/>
                  <w:rPrChange w:id="452" w:author="Dilnaza Maratova" w:date="2025-06-16T15:21:00Z" w16du:dateUtc="2025-06-16T10:21:00Z">
                    <w:rPr>
                      <w:rFonts w:ascii="Times New Roman" w:hAnsi="Times New Roman" w:cs="Times New Roman"/>
                      <w:b/>
                      <w:color w:val="000000" w:themeColor="text1"/>
                      <w:sz w:val="24"/>
                      <w:szCs w:val="24"/>
                    </w:rPr>
                  </w:rPrChange>
                </w:rPr>
                <w:t>:</w:t>
              </w:r>
            </w:ins>
          </w:p>
          <w:p w14:paraId="1079D40D" w14:textId="77777777" w:rsidR="00CA7D90" w:rsidRPr="00CA7D90" w:rsidRDefault="00CA7D90" w:rsidP="00CA7D90">
            <w:pPr>
              <w:pStyle w:val="ae"/>
              <w:rPr>
                <w:ins w:id="453" w:author="Dilnaza Maratova" w:date="2025-06-16T15:20:00Z" w16du:dateUtc="2025-06-16T10:20:00Z"/>
                <w:rFonts w:eastAsiaTheme="minorHAnsi"/>
                <w:szCs w:val="24"/>
                <w:lang w:eastAsia="en-US"/>
                <w:rPrChange w:id="454" w:author="Dilnaza Maratova" w:date="2025-06-16T15:21:00Z" w16du:dateUtc="2025-06-16T10:21:00Z">
                  <w:rPr>
                    <w:ins w:id="455" w:author="Dilnaza Maratova" w:date="2025-06-16T15:20:00Z" w16du:dateUtc="2025-06-16T10:20:00Z"/>
                    <w:sz w:val="20"/>
                  </w:rPr>
                </w:rPrChange>
              </w:rPr>
            </w:pPr>
            <w:ins w:id="456" w:author="Dilnaza Maratova" w:date="2025-06-16T15:20:00Z" w16du:dateUtc="2025-06-16T10:20:00Z">
              <w:r w:rsidRPr="00CA7D90">
                <w:rPr>
                  <w:rFonts w:eastAsiaTheme="minorHAnsi"/>
                  <w:szCs w:val="24"/>
                  <w:lang w:eastAsia="en-US"/>
                  <w:rPrChange w:id="457" w:author="Dilnaza Maratova" w:date="2025-06-16T15:21:00Z" w16du:dateUtc="2025-06-16T10:21:00Z">
                    <w:rPr>
                      <w:sz w:val="20"/>
                    </w:rPr>
                  </w:rPrChange>
                </w:rPr>
                <w:t>ТОО «</w:t>
              </w:r>
              <w:proofErr w:type="spellStart"/>
              <w:r w:rsidRPr="00CA7D90">
                <w:rPr>
                  <w:rFonts w:eastAsiaTheme="minorHAnsi"/>
                  <w:szCs w:val="24"/>
                  <w:lang w:eastAsia="en-US"/>
                  <w:rPrChange w:id="458" w:author="Dilnaza Maratova" w:date="2025-06-16T15:21:00Z" w16du:dateUtc="2025-06-16T10:21:00Z">
                    <w:rPr>
                      <w:sz w:val="20"/>
                    </w:rPr>
                  </w:rPrChange>
                </w:rPr>
                <w:t>iQadam</w:t>
              </w:r>
              <w:proofErr w:type="spellEnd"/>
              <w:r w:rsidRPr="00CA7D90">
                <w:rPr>
                  <w:rFonts w:eastAsiaTheme="minorHAnsi"/>
                  <w:szCs w:val="24"/>
                  <w:lang w:eastAsia="en-US"/>
                  <w:rPrChange w:id="459" w:author="Dilnaza Maratova" w:date="2025-06-16T15:21:00Z" w16du:dateUtc="2025-06-16T10:21:00Z">
                    <w:rPr>
                      <w:sz w:val="20"/>
                    </w:rPr>
                  </w:rPrChange>
                </w:rPr>
                <w:t xml:space="preserve"> Systems»</w:t>
              </w:r>
            </w:ins>
          </w:p>
          <w:p w14:paraId="2CC8A002" w14:textId="77777777" w:rsidR="00CA7D90" w:rsidRPr="00CA7D90" w:rsidRDefault="00CA7D90" w:rsidP="00CA7D90">
            <w:pPr>
              <w:pStyle w:val="ae"/>
              <w:rPr>
                <w:ins w:id="460" w:author="Dilnaza Maratova" w:date="2025-06-16T15:20:00Z" w16du:dateUtc="2025-06-16T10:20:00Z"/>
                <w:rFonts w:eastAsiaTheme="minorHAnsi"/>
                <w:szCs w:val="24"/>
                <w:lang w:eastAsia="en-US"/>
                <w:rPrChange w:id="461" w:author="Dilnaza Maratova" w:date="2025-06-16T15:21:00Z" w16du:dateUtc="2025-06-16T10:21:00Z">
                  <w:rPr>
                    <w:ins w:id="462" w:author="Dilnaza Maratova" w:date="2025-06-16T15:20:00Z" w16du:dateUtc="2025-06-16T10:20:00Z"/>
                    <w:sz w:val="20"/>
                  </w:rPr>
                </w:rPrChange>
              </w:rPr>
            </w:pPr>
            <w:ins w:id="463" w:author="Dilnaza Maratova" w:date="2025-06-16T15:20:00Z" w16du:dateUtc="2025-06-16T10:20:00Z">
              <w:r w:rsidRPr="00CA7D90">
                <w:rPr>
                  <w:rFonts w:eastAsiaTheme="minorHAnsi"/>
                  <w:szCs w:val="24"/>
                  <w:lang w:eastAsia="en-US"/>
                  <w:rPrChange w:id="464" w:author="Dilnaza Maratova" w:date="2025-06-16T15:21:00Z" w16du:dateUtc="2025-06-16T10:21:00Z">
                    <w:rPr>
                      <w:sz w:val="20"/>
                    </w:rPr>
                  </w:rPrChange>
                </w:rPr>
                <w:t xml:space="preserve">РК, 010000, </w:t>
              </w:r>
              <w:proofErr w:type="spellStart"/>
              <w:r w:rsidRPr="00CA7D90">
                <w:rPr>
                  <w:rFonts w:eastAsiaTheme="minorHAnsi"/>
                  <w:szCs w:val="24"/>
                  <w:lang w:eastAsia="en-US"/>
                  <w:rPrChange w:id="465" w:author="Dilnaza Maratova" w:date="2025-06-16T15:21:00Z" w16du:dateUtc="2025-06-16T10:21:00Z">
                    <w:rPr>
                      <w:sz w:val="20"/>
                    </w:rPr>
                  </w:rPrChange>
                </w:rPr>
                <w:t>г.Астана</w:t>
              </w:r>
              <w:proofErr w:type="spellEnd"/>
              <w:r w:rsidRPr="00CA7D90">
                <w:rPr>
                  <w:rFonts w:eastAsiaTheme="minorHAnsi"/>
                  <w:szCs w:val="24"/>
                  <w:lang w:eastAsia="en-US"/>
                  <w:rPrChange w:id="466" w:author="Dilnaza Maratova" w:date="2025-06-16T15:21:00Z" w16du:dateUtc="2025-06-16T10:21:00Z">
                    <w:rPr>
                      <w:sz w:val="20"/>
                    </w:rPr>
                  </w:rPrChange>
                </w:rPr>
                <w:t xml:space="preserve">, ул. </w:t>
              </w:r>
              <w:proofErr w:type="spellStart"/>
              <w:r w:rsidRPr="00CA7D90">
                <w:rPr>
                  <w:rFonts w:eastAsiaTheme="minorHAnsi"/>
                  <w:szCs w:val="24"/>
                  <w:lang w:eastAsia="en-US"/>
                  <w:rPrChange w:id="467" w:author="Dilnaza Maratova" w:date="2025-06-16T15:21:00Z" w16du:dateUtc="2025-06-16T10:21:00Z">
                    <w:rPr>
                      <w:sz w:val="20"/>
                    </w:rPr>
                  </w:rPrChange>
                </w:rPr>
                <w:t>Култегин</w:t>
              </w:r>
              <w:proofErr w:type="spellEnd"/>
              <w:r w:rsidRPr="00CA7D90">
                <w:rPr>
                  <w:rFonts w:eastAsiaTheme="minorHAnsi"/>
                  <w:szCs w:val="24"/>
                  <w:lang w:eastAsia="en-US"/>
                  <w:rPrChange w:id="468" w:author="Dilnaza Maratova" w:date="2025-06-16T15:21:00Z" w16du:dateUtc="2025-06-16T10:21:00Z">
                    <w:rPr>
                      <w:sz w:val="20"/>
                    </w:rPr>
                  </w:rPrChange>
                </w:rPr>
                <w:t xml:space="preserve"> 14, кв 313</w:t>
              </w:r>
            </w:ins>
          </w:p>
          <w:p w14:paraId="27AF49CA" w14:textId="77777777" w:rsidR="00CA7D90" w:rsidRPr="00CA7D90" w:rsidRDefault="00CA7D90" w:rsidP="00CA7D90">
            <w:pPr>
              <w:pStyle w:val="ae"/>
              <w:rPr>
                <w:ins w:id="469" w:author="Dilnaza Maratova" w:date="2025-06-16T15:20:00Z" w16du:dateUtc="2025-06-16T10:20:00Z"/>
                <w:rFonts w:eastAsiaTheme="minorHAnsi"/>
                <w:szCs w:val="24"/>
                <w:lang w:eastAsia="en-US"/>
                <w:rPrChange w:id="470" w:author="Dilnaza Maratova" w:date="2025-06-16T15:21:00Z" w16du:dateUtc="2025-06-16T10:21:00Z">
                  <w:rPr>
                    <w:ins w:id="471" w:author="Dilnaza Maratova" w:date="2025-06-16T15:20:00Z" w16du:dateUtc="2025-06-16T10:20:00Z"/>
                    <w:sz w:val="20"/>
                  </w:rPr>
                </w:rPrChange>
              </w:rPr>
            </w:pPr>
            <w:ins w:id="472" w:author="Dilnaza Maratova" w:date="2025-06-16T15:20:00Z" w16du:dateUtc="2025-06-16T10:20:00Z">
              <w:r w:rsidRPr="00CA7D90">
                <w:rPr>
                  <w:rFonts w:eastAsiaTheme="minorHAnsi"/>
                  <w:szCs w:val="24"/>
                  <w:lang w:eastAsia="en-US"/>
                  <w:rPrChange w:id="473" w:author="Dilnaza Maratova" w:date="2025-06-16T15:21:00Z" w16du:dateUtc="2025-06-16T10:21:00Z">
                    <w:rPr>
                      <w:sz w:val="20"/>
                    </w:rPr>
                  </w:rPrChange>
                </w:rPr>
                <w:t>БИН: 240940030409</w:t>
              </w:r>
            </w:ins>
          </w:p>
          <w:p w14:paraId="0AAE94CA" w14:textId="77777777" w:rsidR="00CA7D90" w:rsidRPr="00CA7D90" w:rsidRDefault="00CA7D90" w:rsidP="00CA7D90">
            <w:pPr>
              <w:pStyle w:val="ae"/>
              <w:rPr>
                <w:ins w:id="474" w:author="Dilnaza Maratova" w:date="2025-06-16T15:20:00Z" w16du:dateUtc="2025-06-16T10:20:00Z"/>
                <w:rFonts w:eastAsiaTheme="minorHAnsi"/>
                <w:szCs w:val="24"/>
                <w:lang w:eastAsia="en-US"/>
                <w:rPrChange w:id="475" w:author="Dilnaza Maratova" w:date="2025-06-16T15:21:00Z" w16du:dateUtc="2025-06-16T10:21:00Z">
                  <w:rPr>
                    <w:ins w:id="476" w:author="Dilnaza Maratova" w:date="2025-06-16T15:20:00Z" w16du:dateUtc="2025-06-16T10:20:00Z"/>
                    <w:sz w:val="20"/>
                  </w:rPr>
                </w:rPrChange>
              </w:rPr>
            </w:pPr>
            <w:ins w:id="477" w:author="Dilnaza Maratova" w:date="2025-06-16T15:20:00Z" w16du:dateUtc="2025-06-16T10:20:00Z">
              <w:r w:rsidRPr="00CA7D90">
                <w:rPr>
                  <w:rFonts w:eastAsiaTheme="minorHAnsi"/>
                  <w:szCs w:val="24"/>
                  <w:lang w:eastAsia="en-US"/>
                  <w:rPrChange w:id="478" w:author="Dilnaza Maratova" w:date="2025-06-16T15:21:00Z" w16du:dateUtc="2025-06-16T10:21:00Z">
                    <w:rPr>
                      <w:sz w:val="20"/>
                    </w:rPr>
                  </w:rPrChange>
                </w:rPr>
                <w:t>Банковские реквизиты:</w:t>
              </w:r>
            </w:ins>
          </w:p>
          <w:p w14:paraId="668ECB05" w14:textId="77777777" w:rsidR="00CA7D90" w:rsidRPr="00CA7D90" w:rsidRDefault="00CA7D90" w:rsidP="00CA7D90">
            <w:pPr>
              <w:pStyle w:val="ae"/>
              <w:rPr>
                <w:ins w:id="479" w:author="Dilnaza Maratova" w:date="2025-06-16T15:20:00Z" w16du:dateUtc="2025-06-16T10:20:00Z"/>
                <w:rFonts w:eastAsiaTheme="minorHAnsi"/>
                <w:szCs w:val="24"/>
                <w:lang w:eastAsia="en-US"/>
                <w:rPrChange w:id="480" w:author="Dilnaza Maratova" w:date="2025-06-16T15:21:00Z" w16du:dateUtc="2025-06-16T10:21:00Z">
                  <w:rPr>
                    <w:ins w:id="481" w:author="Dilnaza Maratova" w:date="2025-06-16T15:20:00Z" w16du:dateUtc="2025-06-16T10:20:00Z"/>
                    <w:sz w:val="20"/>
                  </w:rPr>
                </w:rPrChange>
              </w:rPr>
            </w:pPr>
            <w:ins w:id="482" w:author="Dilnaza Maratova" w:date="2025-06-16T15:20:00Z" w16du:dateUtc="2025-06-16T10:20:00Z">
              <w:r w:rsidRPr="00CA7D90">
                <w:rPr>
                  <w:rFonts w:eastAsiaTheme="minorHAnsi"/>
                  <w:szCs w:val="24"/>
                  <w:lang w:eastAsia="en-US"/>
                  <w:rPrChange w:id="483" w:author="Dilnaza Maratova" w:date="2025-06-16T15:21:00Z" w16du:dateUtc="2025-06-16T10:21:00Z">
                    <w:rPr>
                      <w:sz w:val="20"/>
                    </w:rPr>
                  </w:rPrChange>
                </w:rPr>
                <w:t xml:space="preserve">АО «Народный Банк Казахстана», </w:t>
              </w:r>
            </w:ins>
          </w:p>
          <w:p w14:paraId="0F0F5D28" w14:textId="77777777" w:rsidR="00CA7D90" w:rsidRPr="00CA7D90" w:rsidRDefault="00CA7D90" w:rsidP="00CA7D90">
            <w:pPr>
              <w:pStyle w:val="ae"/>
              <w:rPr>
                <w:ins w:id="484" w:author="Dilnaza Maratova" w:date="2025-06-16T15:20:00Z" w16du:dateUtc="2025-06-16T10:20:00Z"/>
                <w:rFonts w:eastAsiaTheme="minorHAnsi"/>
                <w:szCs w:val="24"/>
                <w:lang w:eastAsia="en-US"/>
                <w:rPrChange w:id="485" w:author="Dilnaza Maratova" w:date="2025-06-16T15:21:00Z" w16du:dateUtc="2025-06-16T10:21:00Z">
                  <w:rPr>
                    <w:ins w:id="486" w:author="Dilnaza Maratova" w:date="2025-06-16T15:20:00Z" w16du:dateUtc="2025-06-16T10:20:00Z"/>
                    <w:sz w:val="20"/>
                  </w:rPr>
                </w:rPrChange>
              </w:rPr>
            </w:pPr>
            <w:ins w:id="487" w:author="Dilnaza Maratova" w:date="2025-06-16T15:20:00Z" w16du:dateUtc="2025-06-16T10:20:00Z">
              <w:r w:rsidRPr="00CA7D90">
                <w:rPr>
                  <w:rFonts w:eastAsiaTheme="minorHAnsi"/>
                  <w:szCs w:val="24"/>
                  <w:lang w:eastAsia="en-US"/>
                  <w:rPrChange w:id="488" w:author="Dilnaza Maratova" w:date="2025-06-16T15:21:00Z" w16du:dateUtc="2025-06-16T10:21:00Z">
                    <w:rPr>
                      <w:sz w:val="20"/>
                    </w:rPr>
                  </w:rPrChange>
                </w:rPr>
                <w:t xml:space="preserve">БИК: HSBKKZKX </w:t>
              </w:r>
            </w:ins>
          </w:p>
          <w:p w14:paraId="5B756EF1" w14:textId="77777777" w:rsidR="00CA7D90" w:rsidRPr="00CA7D90" w:rsidRDefault="00CA7D90" w:rsidP="00CA7D90">
            <w:pPr>
              <w:pStyle w:val="ae"/>
              <w:rPr>
                <w:ins w:id="489" w:author="Dilnaza Maratova" w:date="2025-06-16T15:20:00Z" w16du:dateUtc="2025-06-16T10:20:00Z"/>
                <w:rFonts w:eastAsiaTheme="minorHAnsi"/>
                <w:szCs w:val="24"/>
                <w:lang w:eastAsia="en-US"/>
                <w:rPrChange w:id="490" w:author="Dilnaza Maratova" w:date="2025-06-16T15:21:00Z" w16du:dateUtc="2025-06-16T10:21:00Z">
                  <w:rPr>
                    <w:ins w:id="491" w:author="Dilnaza Maratova" w:date="2025-06-16T15:20:00Z" w16du:dateUtc="2025-06-16T10:20:00Z"/>
                    <w:sz w:val="20"/>
                  </w:rPr>
                </w:rPrChange>
              </w:rPr>
            </w:pPr>
            <w:proofErr w:type="spellStart"/>
            <w:ins w:id="492" w:author="Dilnaza Maratova" w:date="2025-06-16T15:20:00Z" w16du:dateUtc="2025-06-16T10:20:00Z">
              <w:r w:rsidRPr="00CA7D90">
                <w:rPr>
                  <w:rFonts w:eastAsiaTheme="minorHAnsi"/>
                  <w:szCs w:val="24"/>
                  <w:lang w:eastAsia="en-US"/>
                  <w:rPrChange w:id="493" w:author="Dilnaza Maratova" w:date="2025-06-16T15:21:00Z" w16du:dateUtc="2025-06-16T10:21:00Z">
                    <w:rPr>
                      <w:sz w:val="20"/>
                    </w:rPr>
                  </w:rPrChange>
                </w:rPr>
                <w:t>Кбе</w:t>
              </w:r>
              <w:proofErr w:type="spellEnd"/>
              <w:r w:rsidRPr="00CA7D90">
                <w:rPr>
                  <w:rFonts w:eastAsiaTheme="minorHAnsi"/>
                  <w:szCs w:val="24"/>
                  <w:lang w:eastAsia="en-US"/>
                  <w:rPrChange w:id="494" w:author="Dilnaza Maratova" w:date="2025-06-16T15:21:00Z" w16du:dateUtc="2025-06-16T10:21:00Z">
                    <w:rPr>
                      <w:sz w:val="20"/>
                    </w:rPr>
                  </w:rPrChange>
                </w:rPr>
                <w:t>: 17</w:t>
              </w:r>
            </w:ins>
          </w:p>
          <w:p w14:paraId="432E0238" w14:textId="77777777" w:rsidR="00CA7D90" w:rsidRPr="00CA7D90" w:rsidRDefault="00CA7D90" w:rsidP="00CA7D90">
            <w:pPr>
              <w:pStyle w:val="ae"/>
              <w:rPr>
                <w:ins w:id="495" w:author="Dilnaza Maratova" w:date="2025-06-16T15:20:00Z" w16du:dateUtc="2025-06-16T10:20:00Z"/>
                <w:rFonts w:eastAsiaTheme="minorHAnsi"/>
                <w:szCs w:val="24"/>
                <w:lang w:eastAsia="en-US"/>
                <w:rPrChange w:id="496" w:author="Dilnaza Maratova" w:date="2025-06-16T15:21:00Z" w16du:dateUtc="2025-06-16T10:21:00Z">
                  <w:rPr>
                    <w:ins w:id="497" w:author="Dilnaza Maratova" w:date="2025-06-16T15:20:00Z" w16du:dateUtc="2025-06-16T10:20:00Z"/>
                    <w:sz w:val="20"/>
                  </w:rPr>
                </w:rPrChange>
              </w:rPr>
            </w:pPr>
            <w:ins w:id="498" w:author="Dilnaza Maratova" w:date="2025-06-16T15:20:00Z" w16du:dateUtc="2025-06-16T10:20:00Z">
              <w:r w:rsidRPr="00CA7D90">
                <w:rPr>
                  <w:rFonts w:eastAsiaTheme="minorHAnsi"/>
                  <w:szCs w:val="24"/>
                  <w:lang w:eastAsia="en-US"/>
                  <w:rPrChange w:id="499" w:author="Dilnaza Maratova" w:date="2025-06-16T15:21:00Z" w16du:dateUtc="2025-06-16T10:21:00Z">
                    <w:rPr>
                      <w:sz w:val="20"/>
                    </w:rPr>
                  </w:rPrChange>
                </w:rPr>
                <w:t>KZ65601A871035388161</w:t>
              </w:r>
            </w:ins>
          </w:p>
          <w:p w14:paraId="2006787B" w14:textId="77777777" w:rsidR="00CA7D90" w:rsidRDefault="00CA7D90" w:rsidP="00CA7D90">
            <w:pPr>
              <w:pStyle w:val="ae"/>
              <w:rPr>
                <w:ins w:id="500" w:author="Dilnaza Maratova" w:date="2025-06-16T15:21:00Z" w16du:dateUtc="2025-06-16T10:21:00Z"/>
                <w:rFonts w:eastAsiaTheme="minorHAnsi"/>
                <w:szCs w:val="24"/>
                <w:lang w:eastAsia="en-US"/>
              </w:rPr>
            </w:pPr>
          </w:p>
          <w:p w14:paraId="1C48D269" w14:textId="1D855B26" w:rsidR="00CA7D90" w:rsidRPr="00CA7D90" w:rsidRDefault="00CA7D90" w:rsidP="00CA7D90">
            <w:pPr>
              <w:pStyle w:val="ae"/>
              <w:rPr>
                <w:ins w:id="501" w:author="Dilnaza Maratova" w:date="2025-06-16T15:21:00Z" w16du:dateUtc="2025-06-16T10:21:00Z"/>
                <w:rFonts w:eastAsiaTheme="minorHAnsi"/>
                <w:szCs w:val="24"/>
                <w:lang w:eastAsia="en-US"/>
                <w:rPrChange w:id="502" w:author="Dilnaza Maratova" w:date="2025-06-16T15:21:00Z" w16du:dateUtc="2025-06-16T10:21:00Z">
                  <w:rPr>
                    <w:ins w:id="503" w:author="Dilnaza Maratova" w:date="2025-06-16T15:21:00Z" w16du:dateUtc="2025-06-16T10:21:00Z"/>
                    <w:sz w:val="20"/>
                  </w:rPr>
                </w:rPrChange>
              </w:rPr>
            </w:pPr>
            <w:ins w:id="504" w:author="Dilnaza Maratova" w:date="2025-06-16T15:20:00Z" w16du:dateUtc="2025-06-16T10:20:00Z">
              <w:r w:rsidRPr="00CA7D90">
                <w:rPr>
                  <w:rFonts w:eastAsiaTheme="minorHAnsi"/>
                  <w:szCs w:val="24"/>
                  <w:lang w:eastAsia="en-US"/>
                  <w:rPrChange w:id="505" w:author="Dilnaza Maratova" w:date="2025-06-16T15:21:00Z" w16du:dateUtc="2025-06-16T10:21:00Z">
                    <w:rPr>
                      <w:color w:val="000000" w:themeColor="text1"/>
                      <w:szCs w:val="24"/>
                    </w:rPr>
                  </w:rPrChange>
                </w:rPr>
                <w:br/>
              </w:r>
            </w:ins>
            <w:ins w:id="506" w:author="Dilnaza Maratova" w:date="2025-06-16T15:21:00Z" w16du:dateUtc="2025-06-16T10:21:00Z">
              <w:r w:rsidRPr="00CA7D90">
                <w:rPr>
                  <w:rFonts w:eastAsiaTheme="minorHAnsi"/>
                  <w:szCs w:val="24"/>
                  <w:lang w:eastAsia="en-US"/>
                  <w:rPrChange w:id="507" w:author="Dilnaza Maratova" w:date="2025-06-16T15:21:00Z" w16du:dateUtc="2025-06-16T10:21:00Z">
                    <w:rPr>
                      <w:sz w:val="20"/>
                    </w:rPr>
                  </w:rPrChange>
                </w:rPr>
                <w:t>Директор</w:t>
              </w:r>
            </w:ins>
          </w:p>
          <w:p w14:paraId="5718030C" w14:textId="50B731DA" w:rsidR="00CA7D90" w:rsidRPr="00CA7D90" w:rsidRDefault="00CA7D90" w:rsidP="00CA7D90">
            <w:pPr>
              <w:pStyle w:val="a3"/>
              <w:ind w:left="0"/>
              <w:jc w:val="both"/>
              <w:rPr>
                <w:ins w:id="508" w:author="Dilnaza Maratova" w:date="2025-06-16T15:20:00Z" w16du:dateUtc="2025-06-16T10:20:00Z"/>
                <w:rFonts w:ascii="Times New Roman" w:hAnsi="Times New Roman" w:cs="Times New Roman"/>
                <w:sz w:val="24"/>
                <w:szCs w:val="24"/>
                <w:rPrChange w:id="509" w:author="Dilnaza Maratova" w:date="2025-06-16T15:21:00Z" w16du:dateUtc="2025-06-16T10:21:00Z">
                  <w:rPr>
                    <w:ins w:id="510" w:author="Dilnaza Maratova" w:date="2025-06-16T15:20:00Z" w16du:dateUtc="2025-06-16T10:20:00Z"/>
                    <w:rFonts w:ascii="Times New Roman" w:hAnsi="Times New Roman" w:cs="Times New Roman"/>
                    <w:b/>
                    <w:color w:val="FF0000"/>
                    <w:sz w:val="24"/>
                    <w:szCs w:val="24"/>
                    <w:lang w:val="en-US"/>
                  </w:rPr>
                </w:rPrChange>
              </w:rPr>
            </w:pPr>
            <w:ins w:id="511" w:author="Dilnaza Maratova" w:date="2025-06-16T15:21:00Z" w16du:dateUtc="2025-06-16T10:21:00Z">
              <w:r w:rsidRPr="00CA7D90">
                <w:rPr>
                  <w:rFonts w:ascii="Times New Roman" w:hAnsi="Times New Roman" w:cs="Times New Roman"/>
                  <w:sz w:val="24"/>
                  <w:szCs w:val="24"/>
                  <w:rPrChange w:id="512" w:author="Dilnaza Maratova" w:date="2025-06-16T15:21:00Z" w16du:dateUtc="2025-06-16T10:21:00Z">
                    <w:rPr>
                      <w:sz w:val="20"/>
                    </w:rPr>
                  </w:rPrChange>
                </w:rPr>
                <w:t>Подпись:</w:t>
              </w:r>
            </w:ins>
            <w:ins w:id="513" w:author="Dilnaza Maratova" w:date="2025-06-16T15:22:00Z" w16du:dateUtc="2025-06-16T10:22:00Z">
              <w:r>
                <w:rPr>
                  <w:rFonts w:ascii="Times New Roman" w:hAnsi="Times New Roman" w:cs="Times New Roman"/>
                  <w:sz w:val="24"/>
                  <w:szCs w:val="24"/>
                </w:rPr>
                <w:t xml:space="preserve"> </w:t>
              </w:r>
            </w:ins>
            <w:ins w:id="514" w:author="Dilnaza Maratova" w:date="2025-06-16T15:21:00Z" w16du:dateUtc="2025-06-16T10:21:00Z">
              <w:r w:rsidRPr="00CA7D90">
                <w:rPr>
                  <w:rFonts w:ascii="Times New Roman" w:hAnsi="Times New Roman" w:cs="Times New Roman"/>
                  <w:sz w:val="24"/>
                  <w:szCs w:val="24"/>
                  <w:rPrChange w:id="515" w:author="Dilnaza Maratova" w:date="2025-06-16T15:21:00Z" w16du:dateUtc="2025-06-16T10:21:00Z">
                    <w:rPr>
                      <w:sz w:val="20"/>
                    </w:rPr>
                  </w:rPrChange>
                </w:rPr>
                <w:t>_______________</w:t>
              </w:r>
              <w:proofErr w:type="spellStart"/>
              <w:r w:rsidRPr="00CA7D90">
                <w:rPr>
                  <w:rFonts w:ascii="Times New Roman" w:hAnsi="Times New Roman" w:cs="Times New Roman"/>
                  <w:sz w:val="24"/>
                  <w:szCs w:val="24"/>
                  <w:rPrChange w:id="516" w:author="Dilnaza Maratova" w:date="2025-06-16T15:21:00Z" w16du:dateUtc="2025-06-16T10:21:00Z">
                    <w:rPr>
                      <w:sz w:val="20"/>
                    </w:rPr>
                  </w:rPrChange>
                </w:rPr>
                <w:t>Хаймульдина</w:t>
              </w:r>
              <w:proofErr w:type="spellEnd"/>
              <w:r w:rsidRPr="00CA7D90">
                <w:rPr>
                  <w:rFonts w:ascii="Times New Roman" w:hAnsi="Times New Roman" w:cs="Times New Roman"/>
                  <w:sz w:val="24"/>
                  <w:szCs w:val="24"/>
                  <w:rPrChange w:id="517" w:author="Dilnaza Maratova" w:date="2025-06-16T15:21:00Z" w16du:dateUtc="2025-06-16T10:21:00Z">
                    <w:rPr>
                      <w:sz w:val="20"/>
                    </w:rPr>
                  </w:rPrChange>
                </w:rPr>
                <w:t xml:space="preserve"> Г.М.</w:t>
              </w:r>
            </w:ins>
          </w:p>
          <w:p w14:paraId="692B33E8" w14:textId="2C075633" w:rsidR="00110447" w:rsidRPr="00CA7D90" w:rsidDel="00CA7D90" w:rsidRDefault="00110447">
            <w:pPr>
              <w:jc w:val="both"/>
              <w:rPr>
                <w:del w:id="518" w:author="Dilnaza Maratova" w:date="2025-06-16T15:20:00Z" w16du:dateUtc="2025-06-16T10:20:00Z"/>
                <w:rFonts w:ascii="Times New Roman" w:hAnsi="Times New Roman" w:cs="Times New Roman"/>
                <w:sz w:val="24"/>
                <w:szCs w:val="24"/>
                <w:rPrChange w:id="519" w:author="Dilnaza Maratova" w:date="2025-06-16T15:21:00Z" w16du:dateUtc="2025-06-16T10:21:00Z">
                  <w:rPr>
                    <w:del w:id="520" w:author="Dilnaza Maratova" w:date="2025-06-16T15:20:00Z" w16du:dateUtc="2025-06-16T10:20:00Z"/>
                    <w:rFonts w:ascii="Times New Roman" w:hAnsi="Times New Roman" w:cs="Times New Roman"/>
                    <w:b/>
                    <w:sz w:val="24"/>
                    <w:szCs w:val="24"/>
                  </w:rPr>
                </w:rPrChange>
              </w:rPr>
            </w:pPr>
            <w:del w:id="521" w:author="Dilnaza Maratova" w:date="2025-06-16T15:17:00Z" w16du:dateUtc="2025-06-16T10:17:00Z">
              <w:r w:rsidRPr="00CA7D90" w:rsidDel="00CA7D90">
                <w:rPr>
                  <w:rFonts w:ascii="Times New Roman" w:hAnsi="Times New Roman" w:cs="Times New Roman"/>
                  <w:sz w:val="24"/>
                  <w:szCs w:val="24"/>
                  <w:rPrChange w:id="522" w:author="Dilnaza Maratova" w:date="2025-06-16T15:21:00Z" w16du:dateUtc="2025-06-16T10:21:00Z">
                    <w:rPr>
                      <w:rFonts w:ascii="Times New Roman" w:hAnsi="Times New Roman" w:cs="Times New Roman"/>
                      <w:b/>
                      <w:sz w:val="24"/>
                      <w:szCs w:val="24"/>
                    </w:rPr>
                  </w:rPrChange>
                </w:rPr>
                <w:delText>Исполнитель</w:delText>
              </w:r>
            </w:del>
            <w:del w:id="523" w:author="Dilnaza Maratova" w:date="2025-06-16T15:20:00Z" w16du:dateUtc="2025-06-16T10:20:00Z">
              <w:r w:rsidRPr="00CA7D90" w:rsidDel="00CA7D90">
                <w:rPr>
                  <w:rFonts w:ascii="Times New Roman" w:hAnsi="Times New Roman" w:cs="Times New Roman"/>
                  <w:sz w:val="24"/>
                  <w:szCs w:val="24"/>
                  <w:rPrChange w:id="524" w:author="Dilnaza Maratova" w:date="2025-06-16T15:21:00Z" w16du:dateUtc="2025-06-16T10:21:00Z">
                    <w:rPr>
                      <w:rFonts w:ascii="Times New Roman" w:hAnsi="Times New Roman" w:cs="Times New Roman"/>
                      <w:b/>
                      <w:sz w:val="24"/>
                      <w:szCs w:val="24"/>
                    </w:rPr>
                  </w:rPrChange>
                </w:rPr>
                <w:delText>:</w:delText>
              </w:r>
            </w:del>
          </w:p>
          <w:p w14:paraId="49C9526D" w14:textId="67B1639D" w:rsidR="00B00E1D" w:rsidRPr="00CA7D90" w:rsidDel="00CA7D90" w:rsidRDefault="00B00E1D">
            <w:pPr>
              <w:jc w:val="both"/>
              <w:rPr>
                <w:del w:id="525" w:author="Dilnaza Maratova" w:date="2025-06-16T15:17:00Z" w16du:dateUtc="2025-06-16T10:17:00Z"/>
                <w:rFonts w:ascii="Times New Roman" w:hAnsi="Times New Roman" w:cs="Times New Roman"/>
                <w:sz w:val="24"/>
                <w:szCs w:val="24"/>
                <w:rPrChange w:id="526" w:author="Dilnaza Maratova" w:date="2025-06-16T15:21:00Z" w16du:dateUtc="2025-06-16T10:21:00Z">
                  <w:rPr>
                    <w:del w:id="527" w:author="Dilnaza Maratova" w:date="2025-06-16T15:17:00Z" w16du:dateUtc="2025-06-16T10:17:00Z"/>
                    <w:rFonts w:ascii="Times New Roman" w:hAnsi="Times New Roman" w:cs="Times New Roman"/>
                    <w:sz w:val="24"/>
                    <w:szCs w:val="24"/>
                    <w:lang w:val="kk-KZ"/>
                  </w:rPr>
                </w:rPrChange>
              </w:rPr>
              <w:pPrChange w:id="528" w:author="Dilnaza Maratova" w:date="2025-06-16T15:20:00Z" w16du:dateUtc="2025-06-16T10:20:00Z">
                <w:pPr/>
              </w:pPrChange>
            </w:pPr>
            <w:del w:id="529" w:author="Dilnaza Maratova" w:date="2025-06-16T15:17:00Z" w16du:dateUtc="2025-06-16T10:17:00Z">
              <w:r w:rsidRPr="00B00E1D" w:rsidDel="00CA7D90">
                <w:rPr>
                  <w:rFonts w:ascii="Times New Roman" w:hAnsi="Times New Roman" w:cs="Times New Roman"/>
                  <w:sz w:val="24"/>
                  <w:szCs w:val="24"/>
                </w:rPr>
                <w:delText>Маратова Дильназа</w:delText>
              </w:r>
              <w:r w:rsidRPr="00CA7D90" w:rsidDel="00CA7D90">
                <w:rPr>
                  <w:rFonts w:ascii="Times New Roman" w:hAnsi="Times New Roman" w:cs="Times New Roman"/>
                  <w:sz w:val="24"/>
                  <w:szCs w:val="24"/>
                  <w:rPrChange w:id="530" w:author="Dilnaza Maratova" w:date="2025-06-16T15:21:00Z" w16du:dateUtc="2025-06-16T10:21:00Z">
                    <w:rPr>
                      <w:rFonts w:ascii="Times New Roman" w:hAnsi="Times New Roman" w:cs="Times New Roman"/>
                      <w:sz w:val="24"/>
                      <w:szCs w:val="24"/>
                      <w:lang w:val="kk-KZ"/>
                    </w:rPr>
                  </w:rPrChange>
                </w:rPr>
                <w:delText xml:space="preserve"> </w:delText>
              </w:r>
              <w:r w:rsidRPr="00B00E1D" w:rsidDel="00CA7D90">
                <w:rPr>
                  <w:rFonts w:ascii="Times New Roman" w:hAnsi="Times New Roman" w:cs="Times New Roman"/>
                  <w:sz w:val="24"/>
                  <w:szCs w:val="24"/>
                </w:rPr>
                <w:delText>Русланқызы</w:delText>
              </w:r>
              <w:r w:rsidRPr="00CA7D90" w:rsidDel="00CA7D90">
                <w:rPr>
                  <w:rFonts w:ascii="Times New Roman" w:hAnsi="Times New Roman" w:cs="Times New Roman"/>
                  <w:sz w:val="24"/>
                  <w:szCs w:val="24"/>
                  <w:rPrChange w:id="531" w:author="Dilnaza Maratova" w:date="2025-06-16T15:21:00Z" w16du:dateUtc="2025-06-16T10:21:00Z">
                    <w:rPr>
                      <w:rFonts w:ascii="Times New Roman" w:hAnsi="Times New Roman" w:cs="Times New Roman"/>
                      <w:sz w:val="24"/>
                      <w:szCs w:val="24"/>
                      <w:lang w:val="kk-KZ"/>
                    </w:rPr>
                  </w:rPrChange>
                </w:rPr>
                <w:delText xml:space="preserve"> </w:delText>
              </w:r>
              <w:r w:rsidDel="00CA7D90">
                <w:rPr>
                  <w:rFonts w:ascii="Times New Roman" w:hAnsi="Times New Roman" w:cs="Times New Roman"/>
                  <w:sz w:val="24"/>
                  <w:szCs w:val="24"/>
                </w:rPr>
                <w:delText>Удостовернеие личности</w:delText>
              </w:r>
              <w:r w:rsidRPr="00C6440C" w:rsidDel="00CA7D90">
                <w:rPr>
                  <w:rFonts w:ascii="Times New Roman" w:hAnsi="Times New Roman" w:cs="Times New Roman"/>
                  <w:sz w:val="24"/>
                  <w:szCs w:val="24"/>
                </w:rPr>
                <w:delText xml:space="preserve"> № </w:delText>
              </w:r>
              <w:r w:rsidRPr="00CA7D90" w:rsidDel="00CA7D90">
                <w:rPr>
                  <w:rFonts w:ascii="Times New Roman" w:hAnsi="Times New Roman" w:cs="Times New Roman"/>
                  <w:sz w:val="24"/>
                  <w:szCs w:val="24"/>
                  <w:rPrChange w:id="532" w:author="Dilnaza Maratova" w:date="2025-06-16T15:21:00Z" w16du:dateUtc="2025-06-16T10:21:00Z">
                    <w:rPr>
                      <w:rFonts w:ascii="Times New Roman" w:hAnsi="Times New Roman" w:cs="Times New Roman"/>
                      <w:sz w:val="24"/>
                      <w:szCs w:val="24"/>
                      <w:lang w:val="kk-KZ"/>
                    </w:rPr>
                  </w:rPrChange>
                </w:rPr>
                <w:delText>045630670</w:delText>
              </w:r>
            </w:del>
          </w:p>
          <w:p w14:paraId="4B6BF7B7" w14:textId="51AB4F5A" w:rsidR="00B00E1D" w:rsidRPr="00C6440C" w:rsidDel="00CA7D90" w:rsidRDefault="00B00E1D">
            <w:pPr>
              <w:jc w:val="both"/>
              <w:rPr>
                <w:del w:id="533" w:author="Dilnaza Maratova" w:date="2025-06-16T15:17:00Z" w16du:dateUtc="2025-06-16T10:17:00Z"/>
                <w:rFonts w:ascii="Times New Roman" w:hAnsi="Times New Roman" w:cs="Times New Roman"/>
                <w:sz w:val="24"/>
                <w:szCs w:val="24"/>
              </w:rPr>
              <w:pPrChange w:id="534" w:author="Dilnaza Maratova" w:date="2025-06-16T15:20:00Z" w16du:dateUtc="2025-06-16T10:20:00Z">
                <w:pPr/>
              </w:pPrChange>
            </w:pPr>
            <w:del w:id="535" w:author="Dilnaza Maratova" w:date="2025-06-16T15:17:00Z" w16du:dateUtc="2025-06-16T10:17:00Z">
              <w:r w:rsidRPr="00C6440C" w:rsidDel="00CA7D90">
                <w:rPr>
                  <w:rFonts w:ascii="Times New Roman" w:hAnsi="Times New Roman" w:cs="Times New Roman"/>
                  <w:sz w:val="24"/>
                  <w:szCs w:val="24"/>
                </w:rPr>
                <w:delText xml:space="preserve">выдано </w:delText>
              </w:r>
              <w:r w:rsidDel="00CA7D90">
                <w:rPr>
                  <w:rFonts w:ascii="Times New Roman" w:hAnsi="Times New Roman" w:cs="Times New Roman"/>
                  <w:sz w:val="24"/>
                  <w:szCs w:val="24"/>
                </w:rPr>
                <w:delText>МВД РК</w:delText>
              </w:r>
              <w:r w:rsidRPr="00C6440C" w:rsidDel="00CA7D90">
                <w:rPr>
                  <w:rFonts w:ascii="Times New Roman" w:hAnsi="Times New Roman" w:cs="Times New Roman"/>
                  <w:sz w:val="24"/>
                  <w:szCs w:val="24"/>
                </w:rPr>
                <w:delText xml:space="preserve"> </w:delText>
              </w:r>
              <w:r w:rsidRPr="00CA7D90" w:rsidDel="00CA7D90">
                <w:rPr>
                  <w:rFonts w:ascii="Times New Roman" w:hAnsi="Times New Roman" w:cs="Times New Roman"/>
                  <w:sz w:val="24"/>
                  <w:szCs w:val="24"/>
                  <w:rPrChange w:id="536" w:author="Dilnaza Maratova" w:date="2025-06-16T15:21:00Z" w16du:dateUtc="2025-06-16T10:21:00Z">
                    <w:rPr>
                      <w:rFonts w:ascii="Times New Roman" w:hAnsi="Times New Roman" w:cs="Times New Roman"/>
                      <w:sz w:val="24"/>
                      <w:szCs w:val="24"/>
                      <w:lang w:val="kk-KZ"/>
                    </w:rPr>
                  </w:rPrChange>
                </w:rPr>
                <w:delText>19</w:delText>
              </w:r>
              <w:r w:rsidDel="00CA7D90">
                <w:rPr>
                  <w:rFonts w:ascii="Times New Roman" w:hAnsi="Times New Roman" w:cs="Times New Roman"/>
                  <w:sz w:val="24"/>
                  <w:szCs w:val="24"/>
                </w:rPr>
                <w:delText>.</w:delText>
              </w:r>
              <w:r w:rsidRPr="00CA7D90" w:rsidDel="00CA7D90">
                <w:rPr>
                  <w:rFonts w:ascii="Times New Roman" w:hAnsi="Times New Roman" w:cs="Times New Roman"/>
                  <w:sz w:val="24"/>
                  <w:szCs w:val="24"/>
                  <w:rPrChange w:id="537" w:author="Dilnaza Maratova" w:date="2025-06-16T15:21:00Z" w16du:dateUtc="2025-06-16T10:21:00Z">
                    <w:rPr>
                      <w:rFonts w:ascii="Times New Roman" w:hAnsi="Times New Roman" w:cs="Times New Roman"/>
                      <w:sz w:val="24"/>
                      <w:szCs w:val="24"/>
                      <w:lang w:val="kk-KZ"/>
                    </w:rPr>
                  </w:rPrChange>
                </w:rPr>
                <w:delText>03</w:delText>
              </w:r>
              <w:r w:rsidDel="00CA7D90">
                <w:rPr>
                  <w:rFonts w:ascii="Times New Roman" w:hAnsi="Times New Roman" w:cs="Times New Roman"/>
                  <w:sz w:val="24"/>
                  <w:szCs w:val="24"/>
                </w:rPr>
                <w:delText>.201</w:delText>
              </w:r>
              <w:r w:rsidRPr="00CA7D90" w:rsidDel="00CA7D90">
                <w:rPr>
                  <w:rFonts w:ascii="Times New Roman" w:hAnsi="Times New Roman" w:cs="Times New Roman"/>
                  <w:sz w:val="24"/>
                  <w:szCs w:val="24"/>
                  <w:rPrChange w:id="538" w:author="Dilnaza Maratova" w:date="2025-06-16T15:21:00Z" w16du:dateUtc="2025-06-16T10:21:00Z">
                    <w:rPr>
                      <w:rFonts w:ascii="Times New Roman" w:hAnsi="Times New Roman" w:cs="Times New Roman"/>
                      <w:sz w:val="24"/>
                      <w:szCs w:val="24"/>
                      <w:lang w:val="kk-KZ"/>
                    </w:rPr>
                  </w:rPrChange>
                </w:rPr>
                <w:delText>9</w:delText>
              </w:r>
              <w:r w:rsidDel="00CA7D90">
                <w:rPr>
                  <w:rFonts w:ascii="Times New Roman" w:hAnsi="Times New Roman" w:cs="Times New Roman"/>
                  <w:sz w:val="24"/>
                  <w:szCs w:val="24"/>
                </w:rPr>
                <w:delText>г.</w:delText>
              </w:r>
              <w:r w:rsidRPr="00C6440C" w:rsidDel="00CA7D90">
                <w:rPr>
                  <w:rFonts w:ascii="Times New Roman" w:hAnsi="Times New Roman" w:cs="Times New Roman"/>
                  <w:sz w:val="24"/>
                  <w:szCs w:val="24"/>
                </w:rPr>
                <w:delText>,</w:delText>
              </w:r>
            </w:del>
          </w:p>
          <w:p w14:paraId="080AF256" w14:textId="19D2E182" w:rsidR="00B00E1D" w:rsidRPr="00CA7D90" w:rsidDel="00CA7D90" w:rsidRDefault="00B00E1D">
            <w:pPr>
              <w:jc w:val="both"/>
              <w:rPr>
                <w:del w:id="539" w:author="Dilnaza Maratova" w:date="2025-06-16T15:17:00Z" w16du:dateUtc="2025-06-16T10:17:00Z"/>
                <w:rFonts w:ascii="Times New Roman" w:hAnsi="Times New Roman" w:cs="Times New Roman"/>
                <w:sz w:val="24"/>
                <w:szCs w:val="24"/>
                <w:rPrChange w:id="540" w:author="Dilnaza Maratova" w:date="2025-06-16T15:21:00Z" w16du:dateUtc="2025-06-16T10:21:00Z">
                  <w:rPr>
                    <w:del w:id="541" w:author="Dilnaza Maratova" w:date="2025-06-16T15:17:00Z" w16du:dateUtc="2025-06-16T10:17:00Z"/>
                    <w:rFonts w:ascii="Times New Roman" w:hAnsi="Times New Roman" w:cs="Times New Roman"/>
                    <w:sz w:val="24"/>
                    <w:szCs w:val="24"/>
                    <w:lang w:val="kk-KZ"/>
                  </w:rPr>
                </w:rPrChange>
              </w:rPr>
              <w:pPrChange w:id="542" w:author="Dilnaza Maratova" w:date="2025-06-16T15:20:00Z" w16du:dateUtc="2025-06-16T10:20:00Z">
                <w:pPr/>
              </w:pPrChange>
            </w:pPr>
            <w:del w:id="543" w:author="Dilnaza Maratova" w:date="2025-06-16T15:17:00Z" w16du:dateUtc="2025-06-16T10:17:00Z">
              <w:r w:rsidRPr="00CA7D90" w:rsidDel="00CA7D90">
                <w:rPr>
                  <w:rFonts w:ascii="Times New Roman" w:hAnsi="Times New Roman" w:cs="Times New Roman"/>
                  <w:sz w:val="24"/>
                  <w:szCs w:val="24"/>
                  <w:rPrChange w:id="544" w:author="Dilnaza Maratova" w:date="2025-06-16T15:21:00Z" w16du:dateUtc="2025-06-16T10:21:00Z">
                    <w:rPr>
                      <w:rFonts w:ascii="Times New Roman" w:hAnsi="Times New Roman" w:cs="Times New Roman"/>
                      <w:color w:val="000000"/>
                      <w:sz w:val="24"/>
                      <w:szCs w:val="24"/>
                      <w:shd w:val="clear" w:color="auto" w:fill="FFFFFF"/>
                    </w:rPr>
                  </w:rPrChange>
                </w:rPr>
                <w:delText xml:space="preserve">ИНН: </w:delText>
              </w:r>
              <w:r w:rsidRPr="00CA7D90" w:rsidDel="00CA7D90">
                <w:rPr>
                  <w:rFonts w:ascii="Times New Roman" w:hAnsi="Times New Roman" w:cs="Times New Roman"/>
                  <w:sz w:val="24"/>
                  <w:szCs w:val="24"/>
                  <w:rPrChange w:id="545" w:author="Dilnaza Maratova" w:date="2025-06-16T15:21:00Z" w16du:dateUtc="2025-06-16T10:21:00Z">
                    <w:rPr>
                      <w:rFonts w:ascii="Times New Roman" w:hAnsi="Times New Roman" w:cs="Times New Roman"/>
                      <w:color w:val="000000"/>
                      <w:sz w:val="24"/>
                      <w:szCs w:val="24"/>
                      <w:shd w:val="clear" w:color="auto" w:fill="FFFFFF"/>
                      <w:lang w:val="kk-KZ"/>
                    </w:rPr>
                  </w:rPrChange>
                </w:rPr>
                <w:delText>030221650716</w:delText>
              </w:r>
            </w:del>
          </w:p>
          <w:p w14:paraId="26FF9254" w14:textId="200170F7" w:rsidR="00B00E1D" w:rsidDel="00CA7D90" w:rsidRDefault="00B00E1D">
            <w:pPr>
              <w:jc w:val="both"/>
              <w:rPr>
                <w:del w:id="546" w:author="Dilnaza Maratova" w:date="2025-06-16T15:17:00Z" w16du:dateUtc="2025-06-16T10:17:00Z"/>
                <w:rFonts w:ascii="Times New Roman" w:hAnsi="Times New Roman" w:cs="Times New Roman"/>
                <w:sz w:val="24"/>
                <w:szCs w:val="24"/>
              </w:rPr>
              <w:pPrChange w:id="547" w:author="Dilnaza Maratova" w:date="2025-06-16T15:20:00Z" w16du:dateUtc="2025-06-16T10:20:00Z">
                <w:pPr/>
              </w:pPrChange>
            </w:pPr>
            <w:del w:id="548" w:author="Dilnaza Maratova" w:date="2025-06-16T15:17:00Z" w16du:dateUtc="2025-06-16T10:17:00Z">
              <w:r w:rsidDel="00CA7D90">
                <w:rPr>
                  <w:rFonts w:ascii="Times New Roman" w:hAnsi="Times New Roman" w:cs="Times New Roman"/>
                  <w:sz w:val="24"/>
                  <w:szCs w:val="24"/>
                </w:rPr>
                <w:delText>Адрес:</w:delText>
              </w:r>
              <w:r w:rsidRPr="00C6440C" w:rsidDel="00CA7D90">
                <w:rPr>
                  <w:rFonts w:ascii="Times New Roman" w:hAnsi="Times New Roman" w:cs="Times New Roman"/>
                  <w:sz w:val="24"/>
                  <w:szCs w:val="24"/>
                </w:rPr>
                <w:delText xml:space="preserve"> </w:delText>
              </w:r>
              <w:r w:rsidDel="00CA7D90">
                <w:rPr>
                  <w:rFonts w:ascii="Times New Roman" w:hAnsi="Times New Roman" w:cs="Times New Roman"/>
                  <w:sz w:val="24"/>
                  <w:szCs w:val="24"/>
                </w:rPr>
                <w:delText xml:space="preserve">г. Астана, ул. </w:delText>
              </w:r>
              <w:r w:rsidRPr="00CA7D90" w:rsidDel="00CA7D90">
                <w:rPr>
                  <w:rFonts w:ascii="Times New Roman" w:hAnsi="Times New Roman" w:cs="Times New Roman"/>
                  <w:sz w:val="24"/>
                  <w:szCs w:val="24"/>
                  <w:rPrChange w:id="549" w:author="Dilnaza Maratova" w:date="2025-06-16T15:21:00Z" w16du:dateUtc="2025-06-16T10:21:00Z">
                    <w:rPr>
                      <w:rFonts w:ascii="Times New Roman" w:hAnsi="Times New Roman" w:cs="Times New Roman"/>
                      <w:sz w:val="24"/>
                      <w:szCs w:val="24"/>
                      <w:lang w:val="kk-KZ"/>
                    </w:rPr>
                  </w:rPrChange>
                </w:rPr>
                <w:delText>Кабанбай батыра</w:delText>
              </w:r>
              <w:r w:rsidDel="00CA7D90">
                <w:rPr>
                  <w:rFonts w:ascii="Times New Roman" w:hAnsi="Times New Roman" w:cs="Times New Roman"/>
                  <w:sz w:val="24"/>
                  <w:szCs w:val="24"/>
                </w:rPr>
                <w:delText>,</w:delText>
              </w:r>
            </w:del>
          </w:p>
          <w:p w14:paraId="359D6620" w14:textId="365DFDE0" w:rsidR="00B00E1D" w:rsidRPr="00CA7D90" w:rsidDel="00CA7D90" w:rsidRDefault="00B00E1D">
            <w:pPr>
              <w:jc w:val="both"/>
              <w:rPr>
                <w:del w:id="550" w:author="Dilnaza Maratova" w:date="2025-06-16T15:17:00Z" w16du:dateUtc="2025-06-16T10:17:00Z"/>
                <w:rFonts w:ascii="Times New Roman" w:hAnsi="Times New Roman" w:cs="Times New Roman"/>
                <w:sz w:val="24"/>
                <w:szCs w:val="24"/>
                <w:rPrChange w:id="551" w:author="Dilnaza Maratova" w:date="2025-06-16T15:21:00Z" w16du:dateUtc="2025-06-16T10:21:00Z">
                  <w:rPr>
                    <w:del w:id="552" w:author="Dilnaza Maratova" w:date="2025-06-16T15:17:00Z" w16du:dateUtc="2025-06-16T10:17:00Z"/>
                    <w:rFonts w:ascii="Times New Roman" w:hAnsi="Times New Roman" w:cs="Times New Roman"/>
                    <w:sz w:val="24"/>
                    <w:szCs w:val="24"/>
                    <w:lang w:val="kk-KZ"/>
                  </w:rPr>
                </w:rPrChange>
              </w:rPr>
              <w:pPrChange w:id="553" w:author="Dilnaza Maratova" w:date="2025-06-16T15:20:00Z" w16du:dateUtc="2025-06-16T10:20:00Z">
                <w:pPr/>
              </w:pPrChange>
            </w:pPr>
            <w:del w:id="554" w:author="Dilnaza Maratova" w:date="2025-06-16T15:17:00Z" w16du:dateUtc="2025-06-16T10:17:00Z">
              <w:r w:rsidDel="00CA7D90">
                <w:rPr>
                  <w:rFonts w:ascii="Times New Roman" w:hAnsi="Times New Roman" w:cs="Times New Roman"/>
                  <w:sz w:val="24"/>
                  <w:szCs w:val="24"/>
                </w:rPr>
                <w:delText xml:space="preserve">д. </w:delText>
              </w:r>
              <w:r w:rsidRPr="00CA7D90" w:rsidDel="00CA7D90">
                <w:rPr>
                  <w:rFonts w:ascii="Times New Roman" w:hAnsi="Times New Roman" w:cs="Times New Roman"/>
                  <w:sz w:val="24"/>
                  <w:szCs w:val="24"/>
                  <w:rPrChange w:id="555" w:author="Dilnaza Maratova" w:date="2025-06-16T15:21:00Z" w16du:dateUtc="2025-06-16T10:21:00Z">
                    <w:rPr>
                      <w:rFonts w:ascii="Times New Roman" w:hAnsi="Times New Roman" w:cs="Times New Roman"/>
                      <w:sz w:val="24"/>
                      <w:szCs w:val="24"/>
                      <w:lang w:val="kk-KZ"/>
                    </w:rPr>
                  </w:rPrChange>
                </w:rPr>
                <w:delText>59а</w:delText>
              </w:r>
              <w:r w:rsidDel="00CA7D90">
                <w:rPr>
                  <w:rFonts w:ascii="Times New Roman" w:hAnsi="Times New Roman" w:cs="Times New Roman"/>
                  <w:sz w:val="24"/>
                  <w:szCs w:val="24"/>
                </w:rPr>
                <w:delText xml:space="preserve">, кв. </w:delText>
              </w:r>
              <w:r w:rsidRPr="00CA7D90" w:rsidDel="00CA7D90">
                <w:rPr>
                  <w:rFonts w:ascii="Times New Roman" w:hAnsi="Times New Roman" w:cs="Times New Roman"/>
                  <w:sz w:val="24"/>
                  <w:szCs w:val="24"/>
                  <w:rPrChange w:id="556" w:author="Dilnaza Maratova" w:date="2025-06-16T15:21:00Z" w16du:dateUtc="2025-06-16T10:21:00Z">
                    <w:rPr>
                      <w:rFonts w:ascii="Times New Roman" w:hAnsi="Times New Roman" w:cs="Times New Roman"/>
                      <w:sz w:val="24"/>
                      <w:szCs w:val="24"/>
                      <w:lang w:val="kk-KZ"/>
                    </w:rPr>
                  </w:rPrChange>
                </w:rPr>
                <w:delText>186</w:delText>
              </w:r>
            </w:del>
          </w:p>
          <w:p w14:paraId="7263A9A5" w14:textId="33948A56" w:rsidR="00B00E1D" w:rsidRPr="00CA7D90" w:rsidDel="00CA7D90" w:rsidRDefault="00B00E1D">
            <w:pPr>
              <w:jc w:val="both"/>
              <w:rPr>
                <w:del w:id="557" w:author="Dilnaza Maratova" w:date="2025-06-16T15:17:00Z" w16du:dateUtc="2025-06-16T10:17:00Z"/>
                <w:rFonts w:ascii="Times New Roman" w:hAnsi="Times New Roman" w:cs="Times New Roman"/>
                <w:sz w:val="24"/>
                <w:szCs w:val="24"/>
                <w:rPrChange w:id="558" w:author="Dilnaza Maratova" w:date="2025-06-16T15:21:00Z" w16du:dateUtc="2025-06-16T10:21:00Z">
                  <w:rPr>
                    <w:del w:id="559" w:author="Dilnaza Maratova" w:date="2025-06-16T15:17:00Z" w16du:dateUtc="2025-06-16T10:17:00Z"/>
                    <w:rFonts w:ascii="Times New Roman" w:hAnsi="Times New Roman" w:cs="Times New Roman"/>
                    <w:color w:val="000000"/>
                    <w:sz w:val="24"/>
                    <w:szCs w:val="24"/>
                    <w:shd w:val="clear" w:color="auto" w:fill="FFFFFF"/>
                    <w:lang w:val="kk-KZ"/>
                  </w:rPr>
                </w:rPrChange>
              </w:rPr>
              <w:pPrChange w:id="560" w:author="Dilnaza Maratova" w:date="2025-06-16T15:20:00Z" w16du:dateUtc="2025-06-16T10:20:00Z">
                <w:pPr/>
              </w:pPrChange>
            </w:pPr>
            <w:del w:id="561" w:author="Dilnaza Maratova" w:date="2025-06-16T15:17:00Z" w16du:dateUtc="2025-06-16T10:17:00Z">
              <w:r w:rsidRPr="00CA7D90" w:rsidDel="00CA7D90">
                <w:rPr>
                  <w:rFonts w:ascii="Times New Roman" w:hAnsi="Times New Roman" w:cs="Times New Roman"/>
                  <w:sz w:val="24"/>
                  <w:szCs w:val="24"/>
                  <w:rPrChange w:id="562" w:author="Dilnaza Maratova" w:date="2025-06-16T15:21:00Z" w16du:dateUtc="2025-06-16T10:21:00Z">
                    <w:rPr>
                      <w:rFonts w:ascii="Times New Roman" w:hAnsi="Times New Roman" w:cs="Times New Roman"/>
                      <w:color w:val="000000"/>
                      <w:sz w:val="24"/>
                      <w:szCs w:val="24"/>
                      <w:shd w:val="clear" w:color="auto" w:fill="FFFFFF"/>
                    </w:rPr>
                  </w:rPrChange>
                </w:rPr>
                <w:delText xml:space="preserve">Счет: </w:delText>
              </w:r>
              <w:r w:rsidRPr="00CA7D90" w:rsidDel="00CA7D90">
                <w:rPr>
                  <w:rFonts w:ascii="Times New Roman" w:hAnsi="Times New Roman" w:cs="Times New Roman"/>
                  <w:sz w:val="24"/>
                  <w:szCs w:val="24"/>
                  <w:rPrChange w:id="563" w:author="Dilnaza Maratova" w:date="2025-06-16T15:21:00Z" w16du:dateUtc="2025-06-16T10:21:00Z">
                    <w:rPr>
                      <w:rFonts w:ascii="Times New Roman" w:hAnsi="Times New Roman" w:cs="Times New Roman"/>
                      <w:color w:val="000000"/>
                      <w:sz w:val="24"/>
                      <w:szCs w:val="24"/>
                      <w:shd w:val="clear" w:color="auto" w:fill="FFFFFF"/>
                      <w:lang w:val="en-US"/>
                    </w:rPr>
                  </w:rPrChange>
                </w:rPr>
                <w:delText>KZ</w:delText>
              </w:r>
              <w:r w:rsidRPr="00CA7D90" w:rsidDel="00CA7D90">
                <w:rPr>
                  <w:rFonts w:ascii="Times New Roman" w:hAnsi="Times New Roman" w:cs="Times New Roman"/>
                  <w:sz w:val="24"/>
                  <w:szCs w:val="24"/>
                  <w:rPrChange w:id="564" w:author="Dilnaza Maratova" w:date="2025-06-16T15:21:00Z" w16du:dateUtc="2025-06-16T10:21:00Z">
                    <w:rPr>
                      <w:rFonts w:ascii="Times New Roman" w:hAnsi="Times New Roman" w:cs="Times New Roman"/>
                      <w:color w:val="000000"/>
                      <w:sz w:val="24"/>
                      <w:szCs w:val="24"/>
                      <w:shd w:val="clear" w:color="auto" w:fill="FFFFFF"/>
                      <w:lang w:val="kk-KZ"/>
                    </w:rPr>
                  </w:rPrChange>
                </w:rPr>
                <w:delText>986010002025614254</w:delText>
              </w:r>
            </w:del>
          </w:p>
          <w:p w14:paraId="74701ED7" w14:textId="61CC7EE6" w:rsidR="00B00E1D" w:rsidRPr="00CA7D90" w:rsidDel="00CA7D90" w:rsidRDefault="00B00E1D">
            <w:pPr>
              <w:jc w:val="both"/>
              <w:rPr>
                <w:del w:id="565" w:author="Dilnaza Maratova" w:date="2025-06-16T15:17:00Z" w16du:dateUtc="2025-06-16T10:17:00Z"/>
                <w:rFonts w:ascii="Times New Roman" w:hAnsi="Times New Roman" w:cs="Times New Roman"/>
                <w:sz w:val="24"/>
                <w:szCs w:val="24"/>
                <w:rPrChange w:id="566" w:author="Dilnaza Maratova" w:date="2025-06-16T15:21:00Z" w16du:dateUtc="2025-06-16T10:21:00Z">
                  <w:rPr>
                    <w:del w:id="567" w:author="Dilnaza Maratova" w:date="2025-06-16T15:17:00Z" w16du:dateUtc="2025-06-16T10:17:00Z"/>
                    <w:rFonts w:ascii="Times New Roman" w:hAnsi="Times New Roman" w:cs="Times New Roman"/>
                    <w:color w:val="000000" w:themeColor="text1"/>
                    <w:sz w:val="24"/>
                    <w:szCs w:val="24"/>
                  </w:rPr>
                </w:rPrChange>
              </w:rPr>
              <w:pPrChange w:id="568" w:author="Dilnaza Maratova" w:date="2025-06-16T15:20:00Z" w16du:dateUtc="2025-06-16T10:20:00Z">
                <w:pPr>
                  <w:pStyle w:val="a3"/>
                  <w:ind w:left="0"/>
                  <w:jc w:val="both"/>
                </w:pPr>
              </w:pPrChange>
            </w:pPr>
            <w:del w:id="569" w:author="Dilnaza Maratova" w:date="2025-06-16T15:17:00Z" w16du:dateUtc="2025-06-16T10:17:00Z">
              <w:r w:rsidRPr="00CA7D90" w:rsidDel="00CA7D90">
                <w:rPr>
                  <w:rFonts w:ascii="Times New Roman" w:hAnsi="Times New Roman" w:cs="Times New Roman"/>
                  <w:sz w:val="24"/>
                  <w:szCs w:val="24"/>
                  <w:rPrChange w:id="570" w:author="Dilnaza Maratova" w:date="2025-06-16T15:21:00Z" w16du:dateUtc="2025-06-16T10:21:00Z">
                    <w:rPr>
                      <w:rFonts w:ascii="Times New Roman" w:hAnsi="Times New Roman" w:cs="Times New Roman"/>
                      <w:color w:val="000000" w:themeColor="text1"/>
                      <w:sz w:val="24"/>
                      <w:szCs w:val="24"/>
                    </w:rPr>
                  </w:rPrChange>
                </w:rPr>
                <w:delText>в АО «Народный Банк Казахстана»</w:delText>
              </w:r>
            </w:del>
          </w:p>
          <w:p w14:paraId="0C5C20B5" w14:textId="482355A1" w:rsidR="00B00E1D" w:rsidRPr="00CA7D90" w:rsidDel="00CA7D90" w:rsidRDefault="00B00E1D">
            <w:pPr>
              <w:jc w:val="both"/>
              <w:rPr>
                <w:del w:id="571" w:author="Dilnaza Maratova" w:date="2025-06-16T15:17:00Z" w16du:dateUtc="2025-06-16T10:17:00Z"/>
                <w:rFonts w:ascii="Times New Roman" w:hAnsi="Times New Roman" w:cs="Times New Roman"/>
                <w:sz w:val="24"/>
                <w:szCs w:val="24"/>
                <w:rPrChange w:id="572" w:author="Dilnaza Maratova" w:date="2025-06-16T15:21:00Z" w16du:dateUtc="2025-06-16T10:21:00Z">
                  <w:rPr>
                    <w:del w:id="573" w:author="Dilnaza Maratova" w:date="2025-06-16T15:17:00Z" w16du:dateUtc="2025-06-16T10:17:00Z"/>
                    <w:rFonts w:ascii="Times New Roman" w:hAnsi="Times New Roman" w:cs="Times New Roman"/>
                    <w:color w:val="000000" w:themeColor="text1"/>
                    <w:sz w:val="24"/>
                    <w:szCs w:val="24"/>
                  </w:rPr>
                </w:rPrChange>
              </w:rPr>
              <w:pPrChange w:id="574" w:author="Dilnaza Maratova" w:date="2025-06-16T15:20:00Z" w16du:dateUtc="2025-06-16T10:20:00Z">
                <w:pPr>
                  <w:pStyle w:val="a3"/>
                  <w:ind w:left="0"/>
                  <w:jc w:val="both"/>
                </w:pPr>
              </w:pPrChange>
            </w:pPr>
            <w:del w:id="575" w:author="Dilnaza Maratova" w:date="2025-06-16T15:17:00Z" w16du:dateUtc="2025-06-16T10:17:00Z">
              <w:r w:rsidRPr="00CA7D90" w:rsidDel="00CA7D90">
                <w:rPr>
                  <w:rFonts w:ascii="Times New Roman" w:hAnsi="Times New Roman" w:cs="Times New Roman"/>
                  <w:sz w:val="24"/>
                  <w:szCs w:val="24"/>
                  <w:rPrChange w:id="576" w:author="Dilnaza Maratova" w:date="2025-06-16T15:21:00Z" w16du:dateUtc="2025-06-16T10:21:00Z">
                    <w:rPr>
                      <w:rFonts w:ascii="Times New Roman" w:hAnsi="Times New Roman" w:cs="Times New Roman"/>
                      <w:color w:val="000000" w:themeColor="text1"/>
                      <w:sz w:val="24"/>
                      <w:szCs w:val="24"/>
                    </w:rPr>
                  </w:rPrChange>
                </w:rPr>
                <w:delText>БИК HSBKKZKX</w:delText>
              </w:r>
            </w:del>
          </w:p>
          <w:p w14:paraId="1F835175" w14:textId="77777777" w:rsidR="00110447" w:rsidDel="00CA7D90" w:rsidRDefault="00110447">
            <w:pPr>
              <w:jc w:val="both"/>
              <w:rPr>
                <w:del w:id="577" w:author="Dilnaza Maratova" w:date="2025-06-16T15:17:00Z" w16du:dateUtc="2025-06-16T10:17:00Z"/>
                <w:rFonts w:ascii="Times New Roman" w:hAnsi="Times New Roman" w:cs="Times New Roman"/>
                <w:sz w:val="24"/>
                <w:szCs w:val="24"/>
              </w:rPr>
              <w:pPrChange w:id="578" w:author="Dilnaza Maratova" w:date="2025-06-16T15:20:00Z" w16du:dateUtc="2025-06-16T10:20:00Z">
                <w:pPr/>
              </w:pPrChange>
            </w:pPr>
          </w:p>
          <w:p w14:paraId="0BD8B02D" w14:textId="77777777" w:rsidR="00110447" w:rsidRPr="00CA7D90" w:rsidDel="00CA7D90" w:rsidRDefault="00110447">
            <w:pPr>
              <w:jc w:val="both"/>
              <w:rPr>
                <w:del w:id="579" w:author="Dilnaza Maratova" w:date="2025-06-16T15:17:00Z" w16du:dateUtc="2025-06-16T10:17:00Z"/>
                <w:rFonts w:ascii="Times New Roman" w:hAnsi="Times New Roman" w:cs="Times New Roman"/>
                <w:sz w:val="24"/>
                <w:szCs w:val="24"/>
                <w:rPrChange w:id="580" w:author="Dilnaza Maratova" w:date="2025-06-16T15:21:00Z" w16du:dateUtc="2025-06-16T10:21:00Z">
                  <w:rPr>
                    <w:del w:id="581" w:author="Dilnaza Maratova" w:date="2025-06-16T15:17:00Z" w16du:dateUtc="2025-06-16T10:17:00Z"/>
                    <w:rFonts w:ascii="Times New Roman" w:hAnsi="Times New Roman" w:cs="Times New Roman"/>
                    <w:color w:val="000000"/>
                    <w:sz w:val="24"/>
                    <w:szCs w:val="24"/>
                    <w:shd w:val="clear" w:color="auto" w:fill="FFFFFF"/>
                  </w:rPr>
                </w:rPrChange>
              </w:rPr>
              <w:pPrChange w:id="582" w:author="Dilnaza Maratova" w:date="2025-06-16T15:20:00Z" w16du:dateUtc="2025-06-16T10:20:00Z">
                <w:pPr/>
              </w:pPrChange>
            </w:pPr>
          </w:p>
          <w:p w14:paraId="12EB6A71" w14:textId="46820EC9" w:rsidR="00110447" w:rsidRPr="00AD6C7D" w:rsidDel="00CA7D90" w:rsidRDefault="00110447">
            <w:pPr>
              <w:jc w:val="both"/>
              <w:rPr>
                <w:del w:id="583" w:author="Dilnaza Maratova" w:date="2025-06-16T15:20:00Z" w16du:dateUtc="2025-06-16T10:20:00Z"/>
                <w:rFonts w:ascii="Times New Roman" w:hAnsi="Times New Roman" w:cs="Times New Roman"/>
                <w:sz w:val="24"/>
                <w:szCs w:val="24"/>
              </w:rPr>
              <w:pPrChange w:id="584" w:author="Dilnaza Maratova" w:date="2025-06-16T15:20:00Z" w16du:dateUtc="2025-06-16T10:20:00Z">
                <w:pPr/>
              </w:pPrChange>
            </w:pPr>
            <w:del w:id="585" w:author="Dilnaza Maratova" w:date="2025-06-16T15:20:00Z" w16du:dateUtc="2025-06-16T10:20:00Z">
              <w:r w:rsidRPr="00AD6C7D" w:rsidDel="00CA7D90">
                <w:rPr>
                  <w:rFonts w:ascii="Times New Roman" w:hAnsi="Times New Roman" w:cs="Times New Roman"/>
                  <w:sz w:val="24"/>
                  <w:szCs w:val="24"/>
                </w:rPr>
                <w:lastRenderedPageBreak/>
                <w:br/>
              </w:r>
            </w:del>
          </w:p>
          <w:p w14:paraId="6C5F3E73" w14:textId="2CC502D4" w:rsidR="00110447" w:rsidRPr="00AD6C7D" w:rsidDel="00CA7D90" w:rsidRDefault="00110447">
            <w:pPr>
              <w:jc w:val="both"/>
              <w:rPr>
                <w:del w:id="586" w:author="Dilnaza Maratova" w:date="2025-06-16T15:20:00Z" w16du:dateUtc="2025-06-16T10:20:00Z"/>
                <w:rFonts w:ascii="Times New Roman" w:hAnsi="Times New Roman" w:cs="Times New Roman"/>
                <w:sz w:val="24"/>
                <w:szCs w:val="24"/>
              </w:rPr>
              <w:pPrChange w:id="587" w:author="Dilnaza Maratova" w:date="2025-06-16T15:20:00Z" w16du:dateUtc="2025-06-16T10:20:00Z">
                <w:pPr/>
              </w:pPrChange>
            </w:pPr>
            <w:del w:id="588" w:author="Dilnaza Maratova" w:date="2025-06-16T15:20:00Z" w16du:dateUtc="2025-06-16T10:20:00Z">
              <w:r w:rsidRPr="00AD6C7D" w:rsidDel="00CA7D90">
                <w:rPr>
                  <w:rFonts w:ascii="Times New Roman" w:hAnsi="Times New Roman" w:cs="Times New Roman"/>
                  <w:sz w:val="24"/>
                  <w:szCs w:val="24"/>
                </w:rPr>
                <w:delText>___________________/___________________</w:delText>
              </w:r>
            </w:del>
          </w:p>
          <w:p w14:paraId="037C3855" w14:textId="710E85EA" w:rsidR="00304DEA" w:rsidRPr="00CA7D90" w:rsidRDefault="00110447" w:rsidP="00CA7D90">
            <w:pPr>
              <w:jc w:val="both"/>
              <w:rPr>
                <w:rFonts w:ascii="Times New Roman" w:hAnsi="Times New Roman" w:cs="Times New Roman"/>
                <w:sz w:val="24"/>
                <w:szCs w:val="24"/>
                <w:rPrChange w:id="589" w:author="Dilnaza Maratova" w:date="2025-06-16T15:21:00Z" w16du:dateUtc="2025-06-16T10:21:00Z">
                  <w:rPr>
                    <w:rFonts w:ascii="Times New Roman" w:hAnsi="Times New Roman" w:cs="Times New Roman"/>
                    <w:color w:val="FF0000"/>
                    <w:sz w:val="24"/>
                    <w:szCs w:val="24"/>
                  </w:rPr>
                </w:rPrChange>
              </w:rPr>
            </w:pPr>
            <w:del w:id="590" w:author="Dilnaza Maratova" w:date="2025-06-16T15:20:00Z" w16du:dateUtc="2025-06-16T10:20:00Z">
              <w:r w:rsidRPr="00AD6C7D" w:rsidDel="00CA7D90">
                <w:rPr>
                  <w:rFonts w:ascii="Times New Roman" w:hAnsi="Times New Roman" w:cs="Times New Roman"/>
                  <w:sz w:val="24"/>
                  <w:szCs w:val="24"/>
                </w:rPr>
                <w:delText xml:space="preserve">             (</w:delText>
              </w:r>
              <w:r w:rsidRPr="00954B99" w:rsidDel="00CA7D90">
                <w:rPr>
                  <w:rFonts w:ascii="Times New Roman" w:hAnsi="Times New Roman" w:cs="Times New Roman"/>
                  <w:sz w:val="24"/>
                  <w:szCs w:val="24"/>
                </w:rPr>
                <w:delText>подпись</w:delText>
              </w:r>
              <w:r w:rsidRPr="00AD6C7D" w:rsidDel="00CA7D90">
                <w:rPr>
                  <w:rFonts w:ascii="Times New Roman" w:hAnsi="Times New Roman" w:cs="Times New Roman"/>
                  <w:sz w:val="24"/>
                  <w:szCs w:val="24"/>
                </w:rPr>
                <w:delText>)                      (</w:delText>
              </w:r>
              <w:r w:rsidRPr="00954B99" w:rsidDel="00CA7D90">
                <w:rPr>
                  <w:rFonts w:ascii="Times New Roman" w:hAnsi="Times New Roman" w:cs="Times New Roman"/>
                  <w:sz w:val="24"/>
                  <w:szCs w:val="24"/>
                </w:rPr>
                <w:delText>Ф</w:delText>
              </w:r>
              <w:r w:rsidRPr="00AD6C7D" w:rsidDel="00CA7D90">
                <w:rPr>
                  <w:rFonts w:ascii="Times New Roman" w:hAnsi="Times New Roman" w:cs="Times New Roman"/>
                  <w:sz w:val="24"/>
                  <w:szCs w:val="24"/>
                </w:rPr>
                <w:delText>.</w:delText>
              </w:r>
              <w:r w:rsidRPr="00954B99" w:rsidDel="00CA7D90">
                <w:rPr>
                  <w:rFonts w:ascii="Times New Roman" w:hAnsi="Times New Roman" w:cs="Times New Roman"/>
                  <w:sz w:val="24"/>
                  <w:szCs w:val="24"/>
                </w:rPr>
                <w:delText>И</w:delText>
              </w:r>
              <w:r w:rsidRPr="00AD6C7D" w:rsidDel="00CA7D90">
                <w:rPr>
                  <w:rFonts w:ascii="Times New Roman" w:hAnsi="Times New Roman" w:cs="Times New Roman"/>
                  <w:sz w:val="24"/>
                  <w:szCs w:val="24"/>
                </w:rPr>
                <w:delText>.</w:delText>
              </w:r>
              <w:r w:rsidRPr="00954B99" w:rsidDel="00CA7D90">
                <w:rPr>
                  <w:rFonts w:ascii="Times New Roman" w:hAnsi="Times New Roman" w:cs="Times New Roman"/>
                  <w:sz w:val="24"/>
                  <w:szCs w:val="24"/>
                </w:rPr>
                <w:delText>О</w:delText>
              </w:r>
              <w:r w:rsidRPr="00AD6C7D" w:rsidDel="00CA7D90">
                <w:rPr>
                  <w:rFonts w:ascii="Times New Roman" w:hAnsi="Times New Roman" w:cs="Times New Roman"/>
                  <w:sz w:val="24"/>
                  <w:szCs w:val="24"/>
                </w:rPr>
                <w:delText>.)</w:delText>
              </w:r>
            </w:del>
          </w:p>
        </w:tc>
      </w:tr>
    </w:tbl>
    <w:p w14:paraId="7D409876" w14:textId="77777777" w:rsidR="006A08D5" w:rsidRPr="00AD6C7D" w:rsidRDefault="006A08D5" w:rsidP="00AD6C7D">
      <w:pPr>
        <w:spacing w:after="0" w:line="240" w:lineRule="auto"/>
        <w:jc w:val="both"/>
        <w:rPr>
          <w:rFonts w:ascii="Times New Roman" w:hAnsi="Times New Roman" w:cs="Times New Roman"/>
          <w:b/>
          <w:bCs/>
          <w:sz w:val="24"/>
          <w:szCs w:val="24"/>
        </w:rPr>
      </w:pPr>
    </w:p>
    <w:bookmarkEnd w:id="266"/>
    <w:p w14:paraId="29911C3B" w14:textId="77777777" w:rsidR="006A08D5" w:rsidRPr="00AD6C7D" w:rsidDel="00A9086A" w:rsidRDefault="006A08D5">
      <w:pPr>
        <w:spacing w:after="0" w:line="240" w:lineRule="auto"/>
        <w:jc w:val="both"/>
        <w:rPr>
          <w:del w:id="591" w:author="Dilnaza Maratova" w:date="2025-06-16T15:22:00Z" w16du:dateUtc="2025-06-16T10:22:00Z"/>
          <w:rFonts w:ascii="Times New Roman" w:hAnsi="Times New Roman" w:cs="Times New Roman"/>
          <w:sz w:val="24"/>
          <w:szCs w:val="24"/>
        </w:rPr>
      </w:pPr>
    </w:p>
    <w:p w14:paraId="3EF4CFF0" w14:textId="77777777" w:rsidR="006A08D5" w:rsidRPr="00AD6C7D" w:rsidDel="00A9086A" w:rsidRDefault="006A08D5" w:rsidP="00AD6C7D">
      <w:pPr>
        <w:jc w:val="both"/>
        <w:rPr>
          <w:del w:id="592" w:author="Dilnaza Maratova" w:date="2025-06-16T15:22:00Z" w16du:dateUtc="2025-06-16T10:22:00Z"/>
          <w:rFonts w:ascii="Times New Roman" w:hAnsi="Times New Roman" w:cs="Times New Roman"/>
          <w:sz w:val="24"/>
          <w:szCs w:val="24"/>
        </w:rPr>
      </w:pPr>
    </w:p>
    <w:p w14:paraId="0D973641" w14:textId="77777777" w:rsidR="006A08D5" w:rsidRPr="00AD6C7D" w:rsidDel="00A9086A" w:rsidRDefault="006A08D5" w:rsidP="00AD6C7D">
      <w:pPr>
        <w:jc w:val="both"/>
        <w:rPr>
          <w:del w:id="593" w:author="Dilnaza Maratova" w:date="2025-06-16T15:22:00Z" w16du:dateUtc="2025-06-16T10:22:00Z"/>
          <w:rFonts w:ascii="Times New Roman" w:hAnsi="Times New Roman" w:cs="Times New Roman"/>
          <w:sz w:val="24"/>
          <w:szCs w:val="24"/>
        </w:rPr>
      </w:pPr>
    </w:p>
    <w:p w14:paraId="62B992D0" w14:textId="77777777" w:rsidR="006A08D5" w:rsidRPr="00AD6C7D" w:rsidDel="00A9086A" w:rsidRDefault="006A08D5" w:rsidP="00AD6C7D">
      <w:pPr>
        <w:jc w:val="both"/>
        <w:rPr>
          <w:del w:id="594" w:author="Dilnaza Maratova" w:date="2025-06-16T15:22:00Z" w16du:dateUtc="2025-06-16T10:22:00Z"/>
          <w:rFonts w:ascii="Times New Roman" w:hAnsi="Times New Roman" w:cs="Times New Roman"/>
          <w:sz w:val="24"/>
          <w:szCs w:val="24"/>
        </w:rPr>
      </w:pPr>
    </w:p>
    <w:p w14:paraId="4221366A" w14:textId="77777777" w:rsidR="00DB4105" w:rsidRPr="00AD6C7D" w:rsidRDefault="00DB4105" w:rsidP="00AD6C7D">
      <w:pPr>
        <w:jc w:val="both"/>
        <w:rPr>
          <w:rFonts w:ascii="Times New Roman" w:hAnsi="Times New Roman" w:cs="Times New Roman"/>
          <w:sz w:val="24"/>
          <w:szCs w:val="24"/>
        </w:rPr>
      </w:pPr>
    </w:p>
    <w:sectPr w:rsidR="00DB4105" w:rsidRPr="00AD6C7D" w:rsidSect="00B06F0B">
      <w:pgSz w:w="11906" w:h="16838"/>
      <w:pgMar w:top="851" w:right="707"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83CE8"/>
    <w:multiLevelType w:val="multilevel"/>
    <w:tmpl w:val="A790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64361"/>
    <w:multiLevelType w:val="hybridMultilevel"/>
    <w:tmpl w:val="56020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632076"/>
    <w:multiLevelType w:val="hybridMultilevel"/>
    <w:tmpl w:val="52F889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E6C6698"/>
    <w:multiLevelType w:val="multilevel"/>
    <w:tmpl w:val="64625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D395D"/>
    <w:multiLevelType w:val="hybridMultilevel"/>
    <w:tmpl w:val="CABACB46"/>
    <w:lvl w:ilvl="0" w:tplc="04190001">
      <w:start w:val="1"/>
      <w:numFmt w:val="bullet"/>
      <w:lvlText w:val=""/>
      <w:lvlJc w:val="left"/>
      <w:pPr>
        <w:ind w:left="1770" w:hanging="360"/>
      </w:pPr>
      <w:rPr>
        <w:rFonts w:ascii="Symbol" w:hAnsi="Symbol"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5" w15:restartNumberingAfterBreak="0">
    <w:nsid w:val="17C33B22"/>
    <w:multiLevelType w:val="multilevel"/>
    <w:tmpl w:val="94D665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933432"/>
    <w:multiLevelType w:val="multilevel"/>
    <w:tmpl w:val="F4EEE2B2"/>
    <w:lvl w:ilvl="0">
      <w:start w:val="1"/>
      <w:numFmt w:val="decimal"/>
      <w:lvlText w:val="%1."/>
      <w:lvlJc w:val="left"/>
      <w:pPr>
        <w:ind w:left="1080" w:hanging="720"/>
      </w:pPr>
      <w:rPr>
        <w:rFonts w:hint="default"/>
      </w:rPr>
    </w:lvl>
    <w:lvl w:ilvl="1">
      <w:start w:val="1"/>
      <w:numFmt w:val="decimal"/>
      <w:isLgl/>
      <w:lvlText w:val="%1.%2."/>
      <w:lvlJc w:val="left"/>
      <w:pPr>
        <w:ind w:left="2118" w:hanging="1125"/>
      </w:pPr>
      <w:rPr>
        <w:rFonts w:hint="default"/>
      </w:rPr>
    </w:lvl>
    <w:lvl w:ilvl="2">
      <w:start w:val="1"/>
      <w:numFmt w:val="decimal"/>
      <w:isLgl/>
      <w:lvlText w:val="%1.%2.%3."/>
      <w:lvlJc w:val="left"/>
      <w:pPr>
        <w:ind w:left="1899" w:hanging="1125"/>
      </w:pPr>
      <w:rPr>
        <w:rFonts w:hint="default"/>
      </w:rPr>
    </w:lvl>
    <w:lvl w:ilvl="3">
      <w:start w:val="1"/>
      <w:numFmt w:val="decimal"/>
      <w:isLgl/>
      <w:lvlText w:val="%1.%2.%3.%4."/>
      <w:lvlJc w:val="left"/>
      <w:pPr>
        <w:ind w:left="2106" w:hanging="1125"/>
      </w:pPr>
      <w:rPr>
        <w:rFonts w:hint="default"/>
      </w:rPr>
    </w:lvl>
    <w:lvl w:ilvl="4">
      <w:start w:val="1"/>
      <w:numFmt w:val="decimal"/>
      <w:isLgl/>
      <w:lvlText w:val="%1.%2.%3.%4.%5."/>
      <w:lvlJc w:val="left"/>
      <w:pPr>
        <w:ind w:left="2313" w:hanging="1125"/>
      </w:pPr>
      <w:rPr>
        <w:rFonts w:hint="default"/>
      </w:rPr>
    </w:lvl>
    <w:lvl w:ilvl="5">
      <w:start w:val="1"/>
      <w:numFmt w:val="decimal"/>
      <w:isLgl/>
      <w:lvlText w:val="%1.%2.%3.%4.%5.%6."/>
      <w:lvlJc w:val="left"/>
      <w:pPr>
        <w:ind w:left="2520" w:hanging="1125"/>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7" w15:restartNumberingAfterBreak="0">
    <w:nsid w:val="25C36302"/>
    <w:multiLevelType w:val="hybridMultilevel"/>
    <w:tmpl w:val="0C1005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0817814"/>
    <w:multiLevelType w:val="multilevel"/>
    <w:tmpl w:val="C512F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D55C8"/>
    <w:multiLevelType w:val="hybridMultilevel"/>
    <w:tmpl w:val="6BFADFD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0" w15:restartNumberingAfterBreak="0">
    <w:nsid w:val="3EE21AD5"/>
    <w:multiLevelType w:val="multilevel"/>
    <w:tmpl w:val="E90C31EA"/>
    <w:lvl w:ilvl="0">
      <w:start w:val="1"/>
      <w:numFmt w:val="decimal"/>
      <w:lvlText w:val="%1."/>
      <w:lvlJc w:val="left"/>
      <w:pPr>
        <w:ind w:left="720" w:hanging="360"/>
      </w:p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3ED2FE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4D6A25"/>
    <w:multiLevelType w:val="hybridMultilevel"/>
    <w:tmpl w:val="33722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B6C6DE4"/>
    <w:multiLevelType w:val="hybridMultilevel"/>
    <w:tmpl w:val="309E7028"/>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4" w15:restartNumberingAfterBreak="0">
    <w:nsid w:val="78714F45"/>
    <w:multiLevelType w:val="hybridMultilevel"/>
    <w:tmpl w:val="FEBC28D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395012190">
    <w:abstractNumId w:val="10"/>
  </w:num>
  <w:num w:numId="2" w16cid:durableId="1571505731">
    <w:abstractNumId w:val="12"/>
  </w:num>
  <w:num w:numId="3" w16cid:durableId="2006783754">
    <w:abstractNumId w:val="11"/>
  </w:num>
  <w:num w:numId="4" w16cid:durableId="45761120">
    <w:abstractNumId w:val="6"/>
  </w:num>
  <w:num w:numId="5" w16cid:durableId="931350668">
    <w:abstractNumId w:val="0"/>
  </w:num>
  <w:num w:numId="6" w16cid:durableId="2088720599">
    <w:abstractNumId w:val="8"/>
  </w:num>
  <w:num w:numId="7" w16cid:durableId="968977177">
    <w:abstractNumId w:val="5"/>
  </w:num>
  <w:num w:numId="8" w16cid:durableId="213349805">
    <w:abstractNumId w:val="3"/>
  </w:num>
  <w:num w:numId="9" w16cid:durableId="550729752">
    <w:abstractNumId w:val="9"/>
  </w:num>
  <w:num w:numId="10" w16cid:durableId="1539196949">
    <w:abstractNumId w:val="14"/>
  </w:num>
  <w:num w:numId="11" w16cid:durableId="2042320689">
    <w:abstractNumId w:val="13"/>
  </w:num>
  <w:num w:numId="12" w16cid:durableId="550074791">
    <w:abstractNumId w:val="1"/>
  </w:num>
  <w:num w:numId="13" w16cid:durableId="2130935089">
    <w:abstractNumId w:val="7"/>
  </w:num>
  <w:num w:numId="14" w16cid:durableId="546256632">
    <w:abstractNumId w:val="4"/>
  </w:num>
  <w:num w:numId="15" w16cid:durableId="186563008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lnaza Maratova">
    <w15:presenceInfo w15:providerId="AD" w15:userId="S::D.Maratova@astanait.edu.kz::05e1bba0-b5f2-433e-abbe-ab3a292798da"/>
  </w15:person>
  <w15:person w15:author="Ray White">
    <w15:presenceInfo w15:providerId="Windows Live" w15:userId="416e19f624038d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2B"/>
    <w:rsid w:val="00011A2B"/>
    <w:rsid w:val="00012F52"/>
    <w:rsid w:val="000358B8"/>
    <w:rsid w:val="00081EA2"/>
    <w:rsid w:val="000D6EDC"/>
    <w:rsid w:val="00110447"/>
    <w:rsid w:val="0013283B"/>
    <w:rsid w:val="00135BA8"/>
    <w:rsid w:val="00165243"/>
    <w:rsid w:val="00180B31"/>
    <w:rsid w:val="0020336F"/>
    <w:rsid w:val="00232A1C"/>
    <w:rsid w:val="0026004D"/>
    <w:rsid w:val="00287CA0"/>
    <w:rsid w:val="002A6ABA"/>
    <w:rsid w:val="002D1078"/>
    <w:rsid w:val="002D34DA"/>
    <w:rsid w:val="00304DEA"/>
    <w:rsid w:val="00361757"/>
    <w:rsid w:val="0036299A"/>
    <w:rsid w:val="00396E1F"/>
    <w:rsid w:val="003A78B7"/>
    <w:rsid w:val="003D4C62"/>
    <w:rsid w:val="003F7BA1"/>
    <w:rsid w:val="00402936"/>
    <w:rsid w:val="00402B6A"/>
    <w:rsid w:val="00404A47"/>
    <w:rsid w:val="00431035"/>
    <w:rsid w:val="00443326"/>
    <w:rsid w:val="00471326"/>
    <w:rsid w:val="00477843"/>
    <w:rsid w:val="004A5D11"/>
    <w:rsid w:val="004B0BD9"/>
    <w:rsid w:val="004E6CD0"/>
    <w:rsid w:val="00501C4B"/>
    <w:rsid w:val="005E49A3"/>
    <w:rsid w:val="005F2234"/>
    <w:rsid w:val="006306E6"/>
    <w:rsid w:val="00632AB2"/>
    <w:rsid w:val="006518E9"/>
    <w:rsid w:val="00686353"/>
    <w:rsid w:val="006A08D5"/>
    <w:rsid w:val="006D2823"/>
    <w:rsid w:val="00724D19"/>
    <w:rsid w:val="007279AA"/>
    <w:rsid w:val="00735147"/>
    <w:rsid w:val="00761A0D"/>
    <w:rsid w:val="007726B1"/>
    <w:rsid w:val="007763DE"/>
    <w:rsid w:val="007A1622"/>
    <w:rsid w:val="007A4020"/>
    <w:rsid w:val="007E2232"/>
    <w:rsid w:val="00802FA4"/>
    <w:rsid w:val="00805386"/>
    <w:rsid w:val="008142B9"/>
    <w:rsid w:val="00831A6E"/>
    <w:rsid w:val="00843353"/>
    <w:rsid w:val="008F77C3"/>
    <w:rsid w:val="0093140D"/>
    <w:rsid w:val="009319C1"/>
    <w:rsid w:val="00966133"/>
    <w:rsid w:val="0099792A"/>
    <w:rsid w:val="009F432B"/>
    <w:rsid w:val="009F44D0"/>
    <w:rsid w:val="009F4F5D"/>
    <w:rsid w:val="009F704F"/>
    <w:rsid w:val="00A01A9B"/>
    <w:rsid w:val="00A06B8E"/>
    <w:rsid w:val="00A330BE"/>
    <w:rsid w:val="00A56269"/>
    <w:rsid w:val="00A9086A"/>
    <w:rsid w:val="00AD6C7D"/>
    <w:rsid w:val="00AE547F"/>
    <w:rsid w:val="00AF114B"/>
    <w:rsid w:val="00B00E1D"/>
    <w:rsid w:val="00B06F0B"/>
    <w:rsid w:val="00B41C46"/>
    <w:rsid w:val="00B45A00"/>
    <w:rsid w:val="00B553B8"/>
    <w:rsid w:val="00B87872"/>
    <w:rsid w:val="00BE54FB"/>
    <w:rsid w:val="00BF1B91"/>
    <w:rsid w:val="00BF2B2C"/>
    <w:rsid w:val="00C02164"/>
    <w:rsid w:val="00C40071"/>
    <w:rsid w:val="00C97DBF"/>
    <w:rsid w:val="00CA7D90"/>
    <w:rsid w:val="00CB43DB"/>
    <w:rsid w:val="00CC3D8F"/>
    <w:rsid w:val="00CD203F"/>
    <w:rsid w:val="00D070AC"/>
    <w:rsid w:val="00D127A8"/>
    <w:rsid w:val="00D43280"/>
    <w:rsid w:val="00D62ECA"/>
    <w:rsid w:val="00D63DA1"/>
    <w:rsid w:val="00DA0610"/>
    <w:rsid w:val="00DA09F1"/>
    <w:rsid w:val="00DB4105"/>
    <w:rsid w:val="00DD749C"/>
    <w:rsid w:val="00E016DB"/>
    <w:rsid w:val="00E179FB"/>
    <w:rsid w:val="00E44DB6"/>
    <w:rsid w:val="00E47EED"/>
    <w:rsid w:val="00ED415C"/>
    <w:rsid w:val="00EE34C7"/>
    <w:rsid w:val="00F32386"/>
    <w:rsid w:val="00FD15A0"/>
    <w:rsid w:val="00FE2004"/>
    <w:rsid w:val="00FF563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8C96"/>
  <w15:chartTrackingRefBased/>
  <w15:docId w15:val="{470E5764-8A96-4059-A339-FBF1B231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1C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353"/>
    <w:pPr>
      <w:ind w:left="720"/>
      <w:contextualSpacing/>
    </w:pPr>
  </w:style>
  <w:style w:type="table" w:styleId="a4">
    <w:name w:val="Table Grid"/>
    <w:basedOn w:val="a1"/>
    <w:uiPriority w:val="39"/>
    <w:rsid w:val="00DB4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06B8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06B8E"/>
    <w:rPr>
      <w:rFonts w:ascii="Segoe UI" w:hAnsi="Segoe UI" w:cs="Segoe UI"/>
      <w:sz w:val="18"/>
      <w:szCs w:val="18"/>
    </w:rPr>
  </w:style>
  <w:style w:type="character" w:styleId="a7">
    <w:name w:val="annotation reference"/>
    <w:basedOn w:val="a0"/>
    <w:uiPriority w:val="99"/>
    <w:semiHidden/>
    <w:unhideWhenUsed/>
    <w:rsid w:val="007279AA"/>
    <w:rPr>
      <w:sz w:val="16"/>
      <w:szCs w:val="16"/>
    </w:rPr>
  </w:style>
  <w:style w:type="paragraph" w:styleId="a8">
    <w:name w:val="annotation text"/>
    <w:basedOn w:val="a"/>
    <w:link w:val="a9"/>
    <w:uiPriority w:val="99"/>
    <w:semiHidden/>
    <w:unhideWhenUsed/>
    <w:rsid w:val="007279AA"/>
    <w:pPr>
      <w:spacing w:line="240" w:lineRule="auto"/>
    </w:pPr>
    <w:rPr>
      <w:sz w:val="20"/>
      <w:szCs w:val="20"/>
    </w:rPr>
  </w:style>
  <w:style w:type="character" w:customStyle="1" w:styleId="a9">
    <w:name w:val="Текст примечания Знак"/>
    <w:basedOn w:val="a0"/>
    <w:link w:val="a8"/>
    <w:uiPriority w:val="99"/>
    <w:semiHidden/>
    <w:rsid w:val="007279AA"/>
    <w:rPr>
      <w:sz w:val="20"/>
      <w:szCs w:val="20"/>
    </w:rPr>
  </w:style>
  <w:style w:type="paragraph" w:styleId="aa">
    <w:name w:val="annotation subject"/>
    <w:basedOn w:val="a8"/>
    <w:next w:val="a8"/>
    <w:link w:val="ab"/>
    <w:uiPriority w:val="99"/>
    <w:semiHidden/>
    <w:unhideWhenUsed/>
    <w:rsid w:val="007279AA"/>
    <w:rPr>
      <w:b/>
      <w:bCs/>
    </w:rPr>
  </w:style>
  <w:style w:type="character" w:customStyle="1" w:styleId="ab">
    <w:name w:val="Тема примечания Знак"/>
    <w:basedOn w:val="a9"/>
    <w:link w:val="aa"/>
    <w:uiPriority w:val="99"/>
    <w:semiHidden/>
    <w:rsid w:val="007279AA"/>
    <w:rPr>
      <w:b/>
      <w:bCs/>
      <w:sz w:val="20"/>
      <w:szCs w:val="20"/>
    </w:rPr>
  </w:style>
  <w:style w:type="paragraph" w:styleId="ac">
    <w:name w:val="Revision"/>
    <w:hidden/>
    <w:uiPriority w:val="99"/>
    <w:semiHidden/>
    <w:rsid w:val="00E44DB6"/>
    <w:pPr>
      <w:spacing w:after="0" w:line="240" w:lineRule="auto"/>
    </w:pPr>
  </w:style>
  <w:style w:type="paragraph" w:styleId="ad">
    <w:name w:val="Normal (Web)"/>
    <w:basedOn w:val="a"/>
    <w:uiPriority w:val="99"/>
    <w:unhideWhenUsed/>
    <w:rsid w:val="00AF11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Body Text"/>
    <w:basedOn w:val="a"/>
    <w:link w:val="af"/>
    <w:rsid w:val="00CA7D90"/>
    <w:pPr>
      <w:spacing w:after="0" w:line="240" w:lineRule="auto"/>
      <w:jc w:val="both"/>
    </w:pPr>
    <w:rPr>
      <w:rFonts w:ascii="Times New Roman" w:eastAsia="Times New Roman" w:hAnsi="Times New Roman" w:cs="Times New Roman"/>
      <w:sz w:val="24"/>
      <w:szCs w:val="20"/>
      <w:lang w:eastAsia="ru-RU"/>
    </w:rPr>
  </w:style>
  <w:style w:type="character" w:customStyle="1" w:styleId="af">
    <w:name w:val="Основной текст Знак"/>
    <w:basedOn w:val="a0"/>
    <w:link w:val="ae"/>
    <w:rsid w:val="00CA7D90"/>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35317">
      <w:bodyDiv w:val="1"/>
      <w:marLeft w:val="0"/>
      <w:marRight w:val="0"/>
      <w:marTop w:val="0"/>
      <w:marBottom w:val="0"/>
      <w:divBdr>
        <w:top w:val="none" w:sz="0" w:space="0" w:color="auto"/>
        <w:left w:val="none" w:sz="0" w:space="0" w:color="auto"/>
        <w:bottom w:val="none" w:sz="0" w:space="0" w:color="auto"/>
        <w:right w:val="none" w:sz="0" w:space="0" w:color="auto"/>
      </w:divBdr>
      <w:divsChild>
        <w:div w:id="1408192324">
          <w:marLeft w:val="0"/>
          <w:marRight w:val="0"/>
          <w:marTop w:val="0"/>
          <w:marBottom w:val="0"/>
          <w:divBdr>
            <w:top w:val="none" w:sz="0" w:space="0" w:color="auto"/>
            <w:left w:val="none" w:sz="0" w:space="0" w:color="auto"/>
            <w:bottom w:val="none" w:sz="0" w:space="0" w:color="auto"/>
            <w:right w:val="none" w:sz="0" w:space="0" w:color="auto"/>
          </w:divBdr>
        </w:div>
      </w:divsChild>
    </w:div>
    <w:div w:id="426847809">
      <w:bodyDiv w:val="1"/>
      <w:marLeft w:val="0"/>
      <w:marRight w:val="0"/>
      <w:marTop w:val="0"/>
      <w:marBottom w:val="0"/>
      <w:divBdr>
        <w:top w:val="none" w:sz="0" w:space="0" w:color="auto"/>
        <w:left w:val="none" w:sz="0" w:space="0" w:color="auto"/>
        <w:bottom w:val="none" w:sz="0" w:space="0" w:color="auto"/>
        <w:right w:val="none" w:sz="0" w:space="0" w:color="auto"/>
      </w:divBdr>
      <w:divsChild>
        <w:div w:id="381173921">
          <w:marLeft w:val="0"/>
          <w:marRight w:val="0"/>
          <w:marTop w:val="0"/>
          <w:marBottom w:val="0"/>
          <w:divBdr>
            <w:top w:val="none" w:sz="0" w:space="0" w:color="auto"/>
            <w:left w:val="none" w:sz="0" w:space="0" w:color="auto"/>
            <w:bottom w:val="none" w:sz="0" w:space="0" w:color="auto"/>
            <w:right w:val="none" w:sz="0" w:space="0" w:color="auto"/>
          </w:divBdr>
        </w:div>
        <w:div w:id="1918250952">
          <w:marLeft w:val="0"/>
          <w:marRight w:val="0"/>
          <w:marTop w:val="0"/>
          <w:marBottom w:val="0"/>
          <w:divBdr>
            <w:top w:val="none" w:sz="0" w:space="0" w:color="auto"/>
            <w:left w:val="none" w:sz="0" w:space="0" w:color="auto"/>
            <w:bottom w:val="none" w:sz="0" w:space="0" w:color="auto"/>
            <w:right w:val="none" w:sz="0" w:space="0" w:color="auto"/>
          </w:divBdr>
        </w:div>
      </w:divsChild>
    </w:div>
    <w:div w:id="543951079">
      <w:bodyDiv w:val="1"/>
      <w:marLeft w:val="0"/>
      <w:marRight w:val="0"/>
      <w:marTop w:val="0"/>
      <w:marBottom w:val="0"/>
      <w:divBdr>
        <w:top w:val="none" w:sz="0" w:space="0" w:color="auto"/>
        <w:left w:val="none" w:sz="0" w:space="0" w:color="auto"/>
        <w:bottom w:val="none" w:sz="0" w:space="0" w:color="auto"/>
        <w:right w:val="none" w:sz="0" w:space="0" w:color="auto"/>
      </w:divBdr>
    </w:div>
    <w:div w:id="1541747542">
      <w:bodyDiv w:val="1"/>
      <w:marLeft w:val="0"/>
      <w:marRight w:val="0"/>
      <w:marTop w:val="0"/>
      <w:marBottom w:val="0"/>
      <w:divBdr>
        <w:top w:val="none" w:sz="0" w:space="0" w:color="auto"/>
        <w:left w:val="none" w:sz="0" w:space="0" w:color="auto"/>
        <w:bottom w:val="none" w:sz="0" w:space="0" w:color="auto"/>
        <w:right w:val="none" w:sz="0" w:space="0" w:color="auto"/>
      </w:divBdr>
    </w:div>
    <w:div w:id="1576430239">
      <w:bodyDiv w:val="1"/>
      <w:marLeft w:val="0"/>
      <w:marRight w:val="0"/>
      <w:marTop w:val="0"/>
      <w:marBottom w:val="0"/>
      <w:divBdr>
        <w:top w:val="none" w:sz="0" w:space="0" w:color="auto"/>
        <w:left w:val="none" w:sz="0" w:space="0" w:color="auto"/>
        <w:bottom w:val="none" w:sz="0" w:space="0" w:color="auto"/>
        <w:right w:val="none" w:sz="0" w:space="0" w:color="auto"/>
      </w:divBdr>
    </w:div>
    <w:div w:id="1997340752">
      <w:bodyDiv w:val="1"/>
      <w:marLeft w:val="0"/>
      <w:marRight w:val="0"/>
      <w:marTop w:val="0"/>
      <w:marBottom w:val="0"/>
      <w:divBdr>
        <w:top w:val="none" w:sz="0" w:space="0" w:color="auto"/>
        <w:left w:val="none" w:sz="0" w:space="0" w:color="auto"/>
        <w:bottom w:val="none" w:sz="0" w:space="0" w:color="auto"/>
        <w:right w:val="none" w:sz="0" w:space="0" w:color="auto"/>
      </w:divBdr>
    </w:div>
    <w:div w:id="2065369196">
      <w:bodyDiv w:val="1"/>
      <w:marLeft w:val="0"/>
      <w:marRight w:val="0"/>
      <w:marTop w:val="0"/>
      <w:marBottom w:val="0"/>
      <w:divBdr>
        <w:top w:val="none" w:sz="0" w:space="0" w:color="auto"/>
        <w:left w:val="none" w:sz="0" w:space="0" w:color="auto"/>
        <w:bottom w:val="none" w:sz="0" w:space="0" w:color="auto"/>
        <w:right w:val="none" w:sz="0" w:space="0" w:color="auto"/>
      </w:divBdr>
    </w:div>
    <w:div w:id="21203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26555-1CEA-4912-ACE1-9BD78168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4151</Words>
  <Characters>23661</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Мадина Исмаилова</dc:creator>
  <cp:keywords/>
  <dc:description/>
  <cp:lastModifiedBy>Ray White</cp:lastModifiedBy>
  <cp:revision>9</cp:revision>
  <cp:lastPrinted>2025-05-14T10:46:00Z</cp:lastPrinted>
  <dcterms:created xsi:type="dcterms:W3CDTF">2025-05-14T10:01:00Z</dcterms:created>
  <dcterms:modified xsi:type="dcterms:W3CDTF">2025-06-26T08:35:00Z</dcterms:modified>
</cp:coreProperties>
</file>